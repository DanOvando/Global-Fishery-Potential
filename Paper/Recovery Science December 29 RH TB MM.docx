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4B6E0" w14:textId="77777777" w:rsidR="00012E07" w:rsidRDefault="00141F92" w:rsidP="00065579">
      <w:pPr>
        <w:pStyle w:val="NoSpacing"/>
      </w:pPr>
      <w:commentRangeStart w:id="0"/>
      <w:r>
        <w:t xml:space="preserve">Benefits, </w:t>
      </w:r>
      <w:r w:rsidR="00CF2BF2">
        <w:t>tradeoffs</w:t>
      </w:r>
      <w:r>
        <w:t>, and timing of global</w:t>
      </w:r>
      <w:r w:rsidR="00654DAB">
        <w:t xml:space="preserve"> </w:t>
      </w:r>
      <w:r w:rsidR="00CF2BF2">
        <w:t>fishery recovery</w:t>
      </w:r>
      <w:commentRangeEnd w:id="0"/>
      <w:r w:rsidR="000D3355">
        <w:rPr>
          <w:rStyle w:val="CommentReference"/>
        </w:rPr>
        <w:commentReference w:id="0"/>
      </w:r>
    </w:p>
    <w:p w14:paraId="77788D08" w14:textId="77777777" w:rsidR="00CF2BF2" w:rsidRDefault="00CF2BF2" w:rsidP="00065579">
      <w:pPr>
        <w:pStyle w:val="NoSpacing"/>
      </w:pPr>
    </w:p>
    <w:p w14:paraId="66C76E0E" w14:textId="26A1A018" w:rsidR="00C91861" w:rsidRDefault="00C91861" w:rsidP="00065579">
      <w:pPr>
        <w:pStyle w:val="NoSpacing"/>
      </w:pPr>
      <w:r>
        <w:t xml:space="preserve">Christopher Costello, Dan </w:t>
      </w:r>
      <w:proofErr w:type="spellStart"/>
      <w:r>
        <w:t>Ovando</w:t>
      </w:r>
      <w:proofErr w:type="spellEnd"/>
      <w:r>
        <w:t xml:space="preserve">, Tyler </w:t>
      </w:r>
      <w:proofErr w:type="spellStart"/>
      <w:r>
        <w:t>Clavelle</w:t>
      </w:r>
      <w:proofErr w:type="spellEnd"/>
      <w:r>
        <w:t xml:space="preserve">, </w:t>
      </w:r>
      <w:r w:rsidR="00880B9C">
        <w:t xml:space="preserve">Kent Strauss, </w:t>
      </w:r>
      <w:r w:rsidR="00CF2BF2">
        <w:t xml:space="preserve">Ray Hilborn, Trevor </w:t>
      </w:r>
      <w:ins w:id="1" w:author="Trevor Branch" w:date="2015-01-09T15:54:00Z">
        <w:r w:rsidR="00143968">
          <w:t xml:space="preserve">A. </w:t>
        </w:r>
      </w:ins>
      <w:r w:rsidR="00CF2BF2">
        <w:t xml:space="preserve">Branch, Mike Melnychuk, Steve Gaines, Cody </w:t>
      </w:r>
      <w:proofErr w:type="spellStart"/>
      <w:r w:rsidR="00CF2BF2">
        <w:t>Szuwalski</w:t>
      </w:r>
      <w:proofErr w:type="spellEnd"/>
      <w:r w:rsidR="00880B9C">
        <w:t>, Others?</w:t>
      </w:r>
    </w:p>
    <w:p w14:paraId="0BD5FC8F" w14:textId="77777777" w:rsidR="0060282C" w:rsidRDefault="0060282C" w:rsidP="00065579">
      <w:pPr>
        <w:pStyle w:val="NoSpacing"/>
      </w:pPr>
    </w:p>
    <w:p w14:paraId="2B46BBE3" w14:textId="77777777" w:rsidR="0060282C" w:rsidRDefault="0060282C" w:rsidP="00065579">
      <w:pPr>
        <w:pStyle w:val="NoSpacing"/>
      </w:pPr>
      <w:r>
        <w:t>[Target Journal: Science (Report), &lt;2,500 words including references.]</w:t>
      </w:r>
    </w:p>
    <w:p w14:paraId="53A2C74F" w14:textId="77777777" w:rsidR="00065579" w:rsidRDefault="00065579" w:rsidP="00065579">
      <w:pPr>
        <w:pStyle w:val="NoSpacing"/>
      </w:pPr>
    </w:p>
    <w:p w14:paraId="26C5055B" w14:textId="1781FF26" w:rsidR="00065579" w:rsidRDefault="00065579" w:rsidP="00065579">
      <w:pPr>
        <w:pStyle w:val="NoSpacing"/>
      </w:pPr>
      <w:r>
        <w:t xml:space="preserve">Abstract: </w:t>
      </w:r>
      <w:del w:id="2" w:author="Ray Hilborn" w:date="2014-12-29T16:49:00Z">
        <w:r w:rsidDel="003C68CE">
          <w:delText xml:space="preserve">We compile </w:delText>
        </w:r>
      </w:del>
      <w:del w:id="3" w:author="TB" w:date="2015-01-09T22:49:00Z">
        <w:r>
          <w:delText>data</w:delText>
        </w:r>
      </w:del>
      <w:del w:id="4" w:author="Ray Hilborn" w:date="2014-12-29T16:49:00Z">
        <w:r w:rsidDel="003C68CE">
          <w:delText>d</w:delText>
        </w:r>
      </w:del>
      <w:ins w:id="5" w:author="Ray Hilborn" w:date="2014-12-29T16:49:00Z">
        <w:r w:rsidR="003C68CE">
          <w:t>D</w:t>
        </w:r>
      </w:ins>
      <w:ins w:id="6" w:author="TB" w:date="2015-01-09T22:49:00Z">
        <w:r>
          <w:t>ata</w:t>
        </w:r>
      </w:ins>
      <w:r>
        <w:t xml:space="preserve"> from </w:t>
      </w:r>
      <w:commentRangeStart w:id="7"/>
      <w:r>
        <w:t>&gt;</w:t>
      </w:r>
      <w:r w:rsidR="00917DF7">
        <w:t>5</w:t>
      </w:r>
      <w:r>
        <w:t>,</w:t>
      </w:r>
      <w:r w:rsidR="008B6D47">
        <w:t>2</w:t>
      </w:r>
      <w:r>
        <w:t xml:space="preserve">00 </w:t>
      </w:r>
      <w:commentRangeEnd w:id="7"/>
      <w:r w:rsidR="00EE48DB">
        <w:rPr>
          <w:rStyle w:val="CommentReference"/>
        </w:rPr>
        <w:commentReference w:id="7"/>
      </w:r>
      <w:r>
        <w:t xml:space="preserve">fisheries worldwide, representing </w:t>
      </w:r>
      <w:r w:rsidR="008B6D47">
        <w:t>6</w:t>
      </w:r>
      <w:r w:rsidR="00662ED4">
        <w:t>9</w:t>
      </w:r>
      <w:r>
        <w:t xml:space="preserve">% of global </w:t>
      </w:r>
      <w:r w:rsidR="00D57C92">
        <w:t>catch</w:t>
      </w:r>
      <w:r>
        <w:t xml:space="preserve">, </w:t>
      </w:r>
      <w:ins w:id="8" w:author="Ray Hilborn" w:date="2014-12-29T16:49:00Z">
        <w:r w:rsidR="003C68CE">
          <w:t xml:space="preserve">were used </w:t>
        </w:r>
      </w:ins>
      <w:r>
        <w:t xml:space="preserve">to estimate the country-by-country benefits of </w:t>
      </w:r>
      <w:r w:rsidR="00D57C92">
        <w:t xml:space="preserve">alternative approaches to </w:t>
      </w:r>
      <w:r w:rsidR="00012E07">
        <w:t>recovering depleted fisheries</w:t>
      </w:r>
      <w:r>
        <w:t xml:space="preserve">.  </w:t>
      </w:r>
      <w:commentRangeStart w:id="9"/>
      <w:del w:id="10" w:author="Trevor Branch" w:date="2015-01-09T15:56:00Z">
        <w:r w:rsidDel="00143968">
          <w:delText xml:space="preserve">Unlike previous studies, </w:delText>
        </w:r>
        <w:commentRangeStart w:id="11"/>
        <w:r w:rsidDel="00143968">
          <w:delText>which lump global fisheries into a single stock</w:delText>
        </w:r>
      </w:del>
      <w:commentRangeEnd w:id="11"/>
      <w:del w:id="12" w:author="TB" w:date="2015-01-09T22:49:00Z">
        <w:r>
          <w:delText>, we</w:delText>
        </w:r>
      </w:del>
      <w:del w:id="13" w:author="Trevor Branch" w:date="2015-01-09T15:56:00Z">
        <w:r w:rsidR="003C68CE" w:rsidDel="00143968">
          <w:rPr>
            <w:rStyle w:val="CommentReference"/>
          </w:rPr>
          <w:commentReference w:id="11"/>
        </w:r>
        <w:r w:rsidDel="00143968">
          <w:delText>, w</w:delText>
        </w:r>
        <w:commentRangeEnd w:id="9"/>
        <w:r w:rsidR="00143968" w:rsidDel="00143968">
          <w:rPr>
            <w:rStyle w:val="CommentReference"/>
          </w:rPr>
          <w:commentReference w:id="9"/>
        </w:r>
      </w:del>
      <w:ins w:id="14" w:author="Trevor Branch" w:date="2015-01-09T15:56:00Z">
        <w:r w:rsidR="00143968">
          <w:t>W</w:t>
        </w:r>
      </w:ins>
      <w:ins w:id="15" w:author="TB" w:date="2015-01-09T22:49:00Z">
        <w:r>
          <w:t>e</w:t>
        </w:r>
      </w:ins>
      <w:r>
        <w:t xml:space="preserve"> </w:t>
      </w:r>
      <w:del w:id="16" w:author="Ray Hilborn" w:date="2014-12-29T16:50:00Z">
        <w:r w:rsidDel="003C68CE">
          <w:delText xml:space="preserve">separately </w:delText>
        </w:r>
      </w:del>
      <w:r>
        <w:t xml:space="preserve">estimate recovery benefits </w:t>
      </w:r>
      <w:del w:id="17" w:author="Ray Hilborn" w:date="2014-12-29T16:50:00Z">
        <w:r w:rsidDel="003C68CE">
          <w:delText xml:space="preserve">by </w:delText>
        </w:r>
      </w:del>
      <w:ins w:id="18" w:author="Ray Hilborn" w:date="2014-12-29T16:50:00Z">
        <w:r w:rsidR="003C68CE">
          <w:t xml:space="preserve">for each </w:t>
        </w:r>
      </w:ins>
      <w:r>
        <w:t>fishery</w:t>
      </w:r>
      <w:ins w:id="19" w:author="Trevor Branch" w:date="2015-01-09T16:02:00Z">
        <w:r w:rsidR="00143968">
          <w:t xml:space="preserve"> separately for </w:t>
        </w:r>
      </w:ins>
      <w:del w:id="20" w:author="Trevor Branch" w:date="2015-01-09T16:03:00Z">
        <w:r w:rsidDel="00143968">
          <w:delText xml:space="preserve">, and disentangle benefits accruing to (1) </w:delText>
        </w:r>
      </w:del>
      <w:commentRangeStart w:id="21"/>
      <w:r>
        <w:t>livelihoods of fishermen</w:t>
      </w:r>
      <w:commentRangeEnd w:id="21"/>
      <w:r w:rsidR="00A44740">
        <w:rPr>
          <w:rStyle w:val="CommentReference"/>
        </w:rPr>
        <w:commentReference w:id="21"/>
      </w:r>
      <w:r>
        <w:t xml:space="preserve">, </w:t>
      </w:r>
      <w:del w:id="22" w:author="Trevor Branch" w:date="2015-01-09T16:03:00Z">
        <w:r w:rsidDel="00143968">
          <w:delText xml:space="preserve">(2) </w:delText>
        </w:r>
      </w:del>
      <w:r>
        <w:t xml:space="preserve">provision of food and protein, and </w:t>
      </w:r>
      <w:del w:id="23" w:author="Trevor Branch" w:date="2015-01-09T16:03:00Z">
        <w:r w:rsidDel="00143968">
          <w:delText xml:space="preserve">(3) </w:delText>
        </w:r>
      </w:del>
      <w:r>
        <w:t xml:space="preserve">conservation of fish in the ocean.  </w:t>
      </w:r>
      <w:del w:id="24" w:author="Ray Hilborn" w:date="2014-12-29T16:50:00Z">
        <w:r w:rsidDel="003C68CE">
          <w:delText xml:space="preserve">Among other novel methodological contributions, </w:delText>
        </w:r>
      </w:del>
      <w:ins w:id="25" w:author="Ray Hilborn" w:date="2014-12-29T16:51:00Z">
        <w:r w:rsidR="003C68CE">
          <w:t>W</w:t>
        </w:r>
      </w:ins>
      <w:del w:id="26" w:author="Ray Hilborn" w:date="2014-12-29T16:51:00Z">
        <w:r w:rsidR="00260FAF" w:rsidDel="003C68CE">
          <w:delText>w</w:delText>
        </w:r>
      </w:del>
      <w:r w:rsidR="00260FAF">
        <w:t xml:space="preserve">e </w:t>
      </w:r>
      <w:r w:rsidR="00012E07">
        <w:t>estimate unique recovery targets and trajectories for each fishery</w:t>
      </w:r>
      <w:r>
        <w:t xml:space="preserve">, calculate the year-by-year effects of alternative recovery approaches, and </w:t>
      </w:r>
      <w:del w:id="27" w:author="Trevor Branch" w:date="2015-01-09T15:56:00Z">
        <w:r w:rsidDel="00143968">
          <w:delText xml:space="preserve">we </w:delText>
        </w:r>
      </w:del>
      <w:r w:rsidR="00880B9C">
        <w:t xml:space="preserve">model how </w:t>
      </w:r>
      <w:del w:id="28" w:author="Trevor Branch" w:date="2015-01-09T15:56:00Z">
        <w:r w:rsidDel="00143968">
          <w:delText xml:space="preserve">different </w:delText>
        </w:r>
      </w:del>
      <w:commentRangeStart w:id="29"/>
      <w:del w:id="30" w:author="Ray Hilborn" w:date="2014-12-29T16:51:00Z">
        <w:r w:rsidDel="003C68CE">
          <w:delText>reform institutions</w:delText>
        </w:r>
      </w:del>
      <w:del w:id="31" w:author="TB" w:date="2015-01-09T22:49:00Z">
        <w:r>
          <w:delText xml:space="preserve"> </w:delText>
        </w:r>
      </w:del>
      <w:ins w:id="32" w:author="Ray Hilborn" w:date="2014-12-29T16:51:00Z">
        <w:r w:rsidR="003C68CE">
          <w:t>governance changes</w:t>
        </w:r>
      </w:ins>
      <w:ins w:id="33" w:author="TB" w:date="2015-01-09T22:49:00Z">
        <w:r>
          <w:t xml:space="preserve"> </w:t>
        </w:r>
        <w:commentRangeEnd w:id="29"/>
        <w:r w:rsidR="00FA124F">
          <w:rPr>
            <w:rStyle w:val="CommentReference"/>
          </w:rPr>
          <w:commentReference w:id="29"/>
        </w:r>
      </w:ins>
      <w:r w:rsidR="00880B9C">
        <w:t xml:space="preserve">could </w:t>
      </w:r>
      <w:del w:id="34" w:author="Trevor Branch" w:date="2015-01-09T15:56:00Z">
        <w:r w:rsidDel="00143968">
          <w:delText xml:space="preserve">have differential effects </w:delText>
        </w:r>
      </w:del>
      <w:del w:id="35" w:author="Trevor Branch" w:date="2015-01-09T15:57:00Z">
        <w:r w:rsidDel="00143968">
          <w:delText xml:space="preserve">on </w:delText>
        </w:r>
      </w:del>
      <w:ins w:id="36" w:author="Trevor Branch" w:date="2015-01-09T15:57:00Z">
        <w:r w:rsidR="00143968">
          <w:t xml:space="preserve">change </w:t>
        </w:r>
      </w:ins>
      <w:r>
        <w:t xml:space="preserve">fish prices and costs.  </w:t>
      </w:r>
      <w:ins w:id="37" w:author="Trevor Branch" w:date="2015-01-09T15:59:00Z">
        <w:r w:rsidR="00143968">
          <w:t>Impacts vary by</w:t>
        </w:r>
      </w:ins>
      <w:ins w:id="38" w:author="Trevor Branch" w:date="2015-01-09T16:00:00Z">
        <w:r w:rsidR="00143968">
          <w:t xml:space="preserve"> </w:t>
        </w:r>
      </w:ins>
      <w:ins w:id="39" w:author="Trevor Branch" w:date="2015-01-09T15:59:00Z">
        <w:r w:rsidR="00143968">
          <w:t xml:space="preserve">country, </w:t>
        </w:r>
      </w:ins>
      <w:del w:id="40" w:author="Trevor Branch" w:date="2015-01-09T15:59:00Z">
        <w:r w:rsidDel="00143968">
          <w:delText xml:space="preserve">Our results </w:delText>
        </w:r>
        <w:r w:rsidR="00880B9C" w:rsidDel="00143968">
          <w:delText xml:space="preserve">point to a </w:delText>
        </w:r>
        <w:r w:rsidDel="00143968">
          <w:delText>substantial</w:delText>
        </w:r>
        <w:r w:rsidR="00880B9C" w:rsidDel="00143968">
          <w:delText xml:space="preserve"> triple-bottom-line</w:delText>
        </w:r>
        <w:r w:rsidDel="00143968">
          <w:delText>, but highly spatially heterogeneou</w:delText>
        </w:r>
        <w:r w:rsidR="001577DB" w:rsidDel="00143968">
          <w:delText xml:space="preserve">s </w:delText>
        </w:r>
        <w:r w:rsidDel="00143968">
          <w:delText xml:space="preserve">effects of </w:delText>
        </w:r>
        <w:r w:rsidR="001577DB" w:rsidDel="00143968">
          <w:delText>recovering global fisheries.</w:delText>
        </w:r>
      </w:del>
      <w:del w:id="41" w:author="TB" w:date="2015-01-09T22:49:00Z">
        <w:r w:rsidR="001577DB">
          <w:delText xml:space="preserve"> </w:delText>
        </w:r>
      </w:del>
      <w:ins w:id="42" w:author="Trevor Branch" w:date="2015-01-09T15:59:00Z">
        <w:r w:rsidR="00143968">
          <w:t>but</w:t>
        </w:r>
      </w:ins>
      <w:del w:id="43" w:author="Trevor Branch" w:date="2015-01-09T15:59:00Z">
        <w:r w:rsidR="001577DB" w:rsidDel="00143968">
          <w:delText xml:space="preserve">  </w:delText>
        </w:r>
      </w:del>
      <w:ins w:id="44" w:author="Trevor Branch" w:date="2015-01-09T15:59:00Z">
        <w:r w:rsidR="00143968">
          <w:t xml:space="preserve"> </w:t>
        </w:r>
      </w:ins>
      <w:ins w:id="45" w:author="Trevor Branch" w:date="2015-01-09T16:01:00Z">
        <w:r w:rsidR="00143968">
          <w:t xml:space="preserve">we </w:t>
        </w:r>
      </w:ins>
      <w:ins w:id="46" w:author="Trevor Branch" w:date="2015-01-09T16:03:00Z">
        <w:r w:rsidR="00143968">
          <w:t xml:space="preserve">find that </w:t>
        </w:r>
      </w:ins>
      <w:ins w:id="47" w:author="Trevor Branch" w:date="2015-01-09T15:59:00Z">
        <w:r w:rsidR="00143968">
          <w:t>c</w:t>
        </w:r>
      </w:ins>
      <w:ins w:id="48" w:author="Trevor Branch" w:date="2015-01-09T15:58:00Z">
        <w:r w:rsidR="00143968">
          <w:t xml:space="preserve">ompared to current </w:t>
        </w:r>
      </w:ins>
      <w:del w:id="49" w:author="Trevor Branch" w:date="2015-01-09T15:58:00Z">
        <w:r w:rsidR="00D57C92" w:rsidDel="00143968">
          <w:delText>Across countries</w:delText>
        </w:r>
        <w:r w:rsidR="005272A1" w:rsidDel="00143968">
          <w:delText xml:space="preserve"> and relative to</w:delText>
        </w:r>
        <w:r w:rsidR="007B7AF1" w:rsidDel="00143968">
          <w:delText xml:space="preserve"> status quo </w:delText>
        </w:r>
      </w:del>
      <w:del w:id="50" w:author="Ray Hilborn" w:date="2014-12-29T16:52:00Z">
        <w:r w:rsidR="007B7AF1" w:rsidDel="00FA124F">
          <w:delText>trends</w:delText>
        </w:r>
      </w:del>
      <w:del w:id="51" w:author="TB" w:date="2015-01-09T22:49:00Z">
        <w:r w:rsidR="001577DB">
          <w:delText>, we</w:delText>
        </w:r>
      </w:del>
      <w:ins w:id="52" w:author="Ray Hilborn" w:date="2014-12-29T16:52:00Z">
        <w:r w:rsidR="00FA124F">
          <w:t>exploitation rates</w:t>
        </w:r>
      </w:ins>
      <w:del w:id="53" w:author="Trevor Branch" w:date="2015-01-09T16:00:00Z">
        <w:r w:rsidR="001577DB" w:rsidDel="00143968">
          <w:delText>,</w:delText>
        </w:r>
      </w:del>
      <w:ins w:id="54" w:author="TB" w:date="2015-01-09T22:49:00Z">
        <w:r w:rsidR="001577DB">
          <w:t xml:space="preserve"> we </w:t>
        </w:r>
      </w:ins>
      <w:ins w:id="55" w:author="Trevor Branch" w:date="2015-01-09T16:00:00Z">
        <w:r w:rsidR="00143968">
          <w:t xml:space="preserve">could obtain </w:t>
        </w:r>
      </w:ins>
      <w:del w:id="56" w:author="Trevor Branch" w:date="2015-01-09T16:00:00Z">
        <w:r w:rsidR="001577DB" w:rsidDel="00143968">
          <w:delText xml:space="preserve">estimate </w:delText>
        </w:r>
      </w:del>
      <w:del w:id="57" w:author="Trevor Branch" w:date="2015-01-09T15:57:00Z">
        <w:r w:rsidR="001577DB" w:rsidDel="00143968">
          <w:delText xml:space="preserve">a </w:delText>
        </w:r>
      </w:del>
      <w:commentRangeStart w:id="58"/>
      <w:del w:id="59" w:author="Trevor Branch" w:date="2015-01-09T16:00:00Z">
        <w:r w:rsidR="00A93E65" w:rsidDel="00143968">
          <w:delText xml:space="preserve">median </w:delText>
        </w:r>
      </w:del>
      <w:del w:id="60" w:author="TB" w:date="2015-01-09T22:49:00Z">
        <w:r w:rsidR="001577DB">
          <w:delText>increase</w:delText>
        </w:r>
      </w:del>
      <w:ins w:id="61" w:author="Trevor Branch" w:date="2015-01-09T16:00:00Z">
        <w:r w:rsidR="00143968">
          <w:t xml:space="preserve">global </w:t>
        </w:r>
      </w:ins>
      <w:ins w:id="62" w:author="TB" w:date="2015-01-09T22:49:00Z">
        <w:r w:rsidR="001577DB">
          <w:t>increase</w:t>
        </w:r>
      </w:ins>
      <w:ins w:id="63" w:author="Trevor Branch" w:date="2015-01-09T15:57:00Z">
        <w:r w:rsidR="00143968">
          <w:t>s</w:t>
        </w:r>
      </w:ins>
      <w:ins w:id="64" w:author="TB" w:date="2015-01-09T22:49:00Z">
        <w:r w:rsidR="001577DB">
          <w:t xml:space="preserve"> </w:t>
        </w:r>
      </w:ins>
      <w:ins w:id="65" w:author="Trevor Branch" w:date="2015-01-09T15:57:00Z">
        <w:r w:rsidR="00143968">
          <w:t xml:space="preserve">of 42% </w:t>
        </w:r>
      </w:ins>
      <w:r w:rsidR="001577DB">
        <w:t xml:space="preserve">in </w:t>
      </w:r>
      <w:del w:id="66" w:author="Trevor Branch" w:date="2015-01-09T16:03:00Z">
        <w:r w:rsidR="001577DB" w:rsidDel="00143968">
          <w:delText xml:space="preserve">fisheries </w:delText>
        </w:r>
      </w:del>
      <w:ins w:id="67" w:author="Trevor Branch" w:date="2015-01-09T16:03:00Z">
        <w:r w:rsidR="00143968">
          <w:t xml:space="preserve">fisheries </w:t>
        </w:r>
      </w:ins>
      <w:r w:rsidR="001577DB">
        <w:t>profit</w:t>
      </w:r>
      <w:del w:id="68" w:author="Trevor Branch" w:date="2015-01-09T15:57:00Z">
        <w:r w:rsidR="001577DB" w:rsidDel="00143968">
          <w:delText xml:space="preserve"> of </w:delText>
        </w:r>
        <w:r w:rsidR="00A93E65" w:rsidDel="00143968">
          <w:delText>42</w:delText>
        </w:r>
        <w:r w:rsidR="001577DB" w:rsidDel="00143968">
          <w:delText>%</w:delText>
        </w:r>
        <w:r w:rsidR="00172ECC" w:rsidDel="00143968">
          <w:delText>,</w:delText>
        </w:r>
        <w:r w:rsidR="001577DB" w:rsidDel="00143968">
          <w:delText xml:space="preserve"> </w:delText>
        </w:r>
      </w:del>
      <w:ins w:id="69" w:author="Trevor Branch" w:date="2015-01-09T15:57:00Z">
        <w:r w:rsidR="00143968">
          <w:t xml:space="preserve">, 19% </w:t>
        </w:r>
      </w:ins>
      <w:del w:id="70" w:author="Trevor Branch" w:date="2015-01-09T15:57:00Z">
        <w:r w:rsidR="001577DB" w:rsidDel="00143968">
          <w:delText>a me</w:delText>
        </w:r>
        <w:r w:rsidR="00172ECC" w:rsidDel="00143968">
          <w:delText>dian</w:delText>
        </w:r>
        <w:r w:rsidR="001577DB" w:rsidDel="00143968">
          <w:delText xml:space="preserve"> increase </w:delText>
        </w:r>
      </w:del>
      <w:r w:rsidR="001577DB">
        <w:t xml:space="preserve">in food </w:t>
      </w:r>
      <w:del w:id="71" w:author="Ray Hilborn" w:date="2014-12-29T16:52:00Z">
        <w:r w:rsidR="001577DB" w:rsidDel="00FA124F">
          <w:delText xml:space="preserve">provision </w:delText>
        </w:r>
      </w:del>
      <w:del w:id="72" w:author="TB" w:date="2015-01-09T22:49:00Z">
        <w:r w:rsidR="001577DB">
          <w:delText xml:space="preserve">of </w:delText>
        </w:r>
      </w:del>
      <w:ins w:id="73" w:author="Ray Hilborn" w:date="2014-12-29T16:52:00Z">
        <w:r w:rsidR="00FA124F">
          <w:t>production</w:t>
        </w:r>
      </w:ins>
      <w:ins w:id="74" w:author="Trevor Branch" w:date="2015-01-09T15:57:00Z">
        <w:r w:rsidR="00143968">
          <w:t>, and 17% in fish biomass</w:t>
        </w:r>
      </w:ins>
      <w:ins w:id="75" w:author="Ray Hilborn" w:date="2014-12-29T16:52:00Z">
        <w:del w:id="76" w:author="Trevor Branch" w:date="2015-01-09T15:57:00Z">
          <w:r w:rsidR="00FA124F" w:rsidDel="00143968">
            <w:delText xml:space="preserve"> </w:delText>
          </w:r>
        </w:del>
      </w:ins>
      <w:del w:id="77" w:author="Trevor Branch" w:date="2015-01-09T15:57:00Z">
        <w:r w:rsidR="001577DB" w:rsidDel="00143968">
          <w:delText xml:space="preserve">of </w:delText>
        </w:r>
        <w:r w:rsidR="00172ECC" w:rsidDel="00143968">
          <w:delText>19</w:delText>
        </w:r>
        <w:r w:rsidR="001577DB" w:rsidDel="00143968">
          <w:delText>%</w:delText>
        </w:r>
        <w:r w:rsidR="00172ECC" w:rsidDel="00143968">
          <w:delText xml:space="preserve">, </w:delText>
        </w:r>
        <w:r w:rsidR="001577DB" w:rsidDel="00143968">
          <w:delText>and a me</w:delText>
        </w:r>
        <w:r w:rsidR="00172ECC" w:rsidDel="00143968">
          <w:delText>dian</w:delText>
        </w:r>
        <w:r w:rsidDel="00143968">
          <w:delText xml:space="preserve"> </w:delText>
        </w:r>
        <w:r w:rsidR="001577DB" w:rsidDel="00143968">
          <w:delText xml:space="preserve">increase in biomass of fish in the sea of </w:delText>
        </w:r>
        <w:r w:rsidR="00172ECC" w:rsidDel="00143968">
          <w:delText>16.5</w:delText>
        </w:r>
        <w:r w:rsidR="001577DB" w:rsidDel="00143968">
          <w:delText>%</w:delText>
        </w:r>
      </w:del>
      <w:r w:rsidR="00172ECC">
        <w:t xml:space="preserve">. </w:t>
      </w:r>
      <w:commentRangeEnd w:id="58"/>
      <w:r w:rsidR="007B7AF1">
        <w:rPr>
          <w:rStyle w:val="CommentReference"/>
        </w:rPr>
        <w:commentReference w:id="58"/>
      </w:r>
      <w:r w:rsidR="001577DB">
        <w:t xml:space="preserve">We also find that </w:t>
      </w:r>
      <w:commentRangeStart w:id="78"/>
      <w:r w:rsidR="001577DB">
        <w:t xml:space="preserve">institutional reforms </w:t>
      </w:r>
      <w:commentRangeEnd w:id="78"/>
      <w:r w:rsidR="00FA124F">
        <w:rPr>
          <w:rStyle w:val="CommentReference"/>
        </w:rPr>
        <w:commentReference w:id="78"/>
      </w:r>
      <w:r w:rsidR="001577DB">
        <w:t>that</w:t>
      </w:r>
      <w:ins w:id="79" w:author="Trevor Branch" w:date="2015-01-09T16:02:00Z">
        <w:r w:rsidR="00143968">
          <w:t xml:space="preserve"> improve</w:t>
        </w:r>
      </w:ins>
      <w:del w:id="80" w:author="Trevor Branch" w:date="2015-01-09T16:02:00Z">
        <w:r w:rsidR="001577DB" w:rsidDel="00143968">
          <w:delText xml:space="preserve"> increase</w:delText>
        </w:r>
      </w:del>
      <w:r w:rsidR="001577DB">
        <w:t xml:space="preserve"> </w:t>
      </w:r>
      <w:del w:id="81" w:author="Trevor Branch" w:date="2015-01-09T16:01:00Z">
        <w:r w:rsidR="001577DB" w:rsidDel="00143968">
          <w:delText xml:space="preserve">the efficiency of </w:delText>
        </w:r>
      </w:del>
      <w:r w:rsidR="001577DB">
        <w:t xml:space="preserve">fisheries </w:t>
      </w:r>
      <w:ins w:id="82" w:author="Trevor Branch" w:date="2015-01-09T16:01:00Z">
        <w:r w:rsidR="00143968">
          <w:t xml:space="preserve">efficiency </w:t>
        </w:r>
      </w:ins>
      <w:ins w:id="83" w:author="Trevor Branch" w:date="2015-01-09T16:03:00Z">
        <w:r w:rsidR="00143968">
          <w:t>w</w:t>
        </w:r>
      </w:ins>
      <w:ins w:id="84" w:author="Trevor Branch" w:date="2015-01-09T16:01:00Z">
        <w:r w:rsidR="00143968">
          <w:t xml:space="preserve">ould increase profits more than </w:t>
        </w:r>
      </w:ins>
      <w:ins w:id="85" w:author="Trevor Branch" w:date="2015-01-09T16:02:00Z">
        <w:r w:rsidR="00143968">
          <w:t xml:space="preserve">restoring fisheries to </w:t>
        </w:r>
      </w:ins>
      <w:del w:id="86" w:author="Trevor Branch" w:date="2015-01-09T16:01:00Z">
        <w:r w:rsidR="001577DB" w:rsidDel="00143968">
          <w:delText xml:space="preserve">are likely to have more significant effects </w:delText>
        </w:r>
      </w:del>
      <w:del w:id="87" w:author="Trevor Branch" w:date="2015-01-09T16:02:00Z">
        <w:r w:rsidR="001577DB" w:rsidDel="00143968">
          <w:delText xml:space="preserve">on profits than </w:delText>
        </w:r>
      </w:del>
      <w:del w:id="88" w:author="Ray Hilborn" w:date="2014-12-29T16:54:00Z">
        <w:r w:rsidR="001577DB" w:rsidDel="00FA124F">
          <w:delText>will the single-</w:delText>
        </w:r>
      </w:del>
      <w:del w:id="89" w:author="TB" w:date="2015-01-09T22:49:00Z">
        <w:r w:rsidR="001577DB">
          <w:delText>minded</w:delText>
        </w:r>
      </w:del>
      <w:del w:id="90" w:author="Ray Hilborn" w:date="2014-12-29T16:54:00Z">
        <w:r w:rsidR="001577DB" w:rsidDel="00FA124F">
          <w:delText>minded</w:delText>
        </w:r>
      </w:del>
      <w:ins w:id="91" w:author="Ray Hilborn" w:date="2014-12-29T16:54:00Z">
        <w:del w:id="92" w:author="Trevor Branch" w:date="2015-01-09T16:02:00Z">
          <w:r w:rsidR="00FA124F" w:rsidDel="00143968">
            <w:delText>a</w:delText>
          </w:r>
        </w:del>
      </w:ins>
      <w:del w:id="93" w:author="Trevor Branch" w:date="2015-01-09T16:02:00Z">
        <w:r w:rsidR="001577DB" w:rsidDel="00143968">
          <w:delText xml:space="preserve"> focus on recovery to </w:delText>
        </w:r>
      </w:del>
      <w:r w:rsidR="001577DB">
        <w:t>biomass targets.</w:t>
      </w:r>
    </w:p>
    <w:p w14:paraId="6F6B3DDC" w14:textId="77777777" w:rsidR="00D57C92" w:rsidRDefault="00D57C92" w:rsidP="00065579">
      <w:pPr>
        <w:pStyle w:val="NoSpacing"/>
      </w:pPr>
    </w:p>
    <w:p w14:paraId="45340CA7" w14:textId="77777777" w:rsidR="00880B9C" w:rsidRDefault="00880B9C" w:rsidP="00065579">
      <w:pPr>
        <w:pStyle w:val="NoSpacing"/>
      </w:pPr>
    </w:p>
    <w:p w14:paraId="00311DE8" w14:textId="26C0C310" w:rsidR="00D87657" w:rsidRDefault="00D57C92" w:rsidP="00065579">
      <w:pPr>
        <w:pStyle w:val="NoSpacing"/>
      </w:pPr>
      <w:commentRangeStart w:id="94"/>
      <w:r>
        <w:t xml:space="preserve">Less than a decade has passed since the </w:t>
      </w:r>
      <w:del w:id="95" w:author="Ray Hilborn" w:date="2014-12-29T16:54:00Z">
        <w:r w:rsidDel="00FA124F">
          <w:delText xml:space="preserve">infamous </w:delText>
        </w:r>
      </w:del>
      <w:ins w:id="96" w:author="Ray Hilborn" w:date="2014-12-29T16:54:00Z">
        <w:r w:rsidR="00FA124F">
          <w:t xml:space="preserve">widely cited </w:t>
        </w:r>
      </w:ins>
      <w:commentRangeStart w:id="97"/>
      <w:del w:id="98" w:author="Trevor Branch" w:date="2015-01-09T16:05:00Z">
        <w:r w:rsidDel="00CE75D4">
          <w:delText xml:space="preserve">prediction </w:delText>
        </w:r>
      </w:del>
      <w:ins w:id="99" w:author="Trevor Branch" w:date="2015-01-09T16:05:00Z">
        <w:r w:rsidR="00CE75D4">
          <w:t xml:space="preserve">projection </w:t>
        </w:r>
        <w:commentRangeEnd w:id="97"/>
        <w:r w:rsidR="00CE75D4">
          <w:rPr>
            <w:rStyle w:val="CommentReference"/>
          </w:rPr>
          <w:commentReference w:id="97"/>
        </w:r>
      </w:ins>
      <w:r>
        <w:t xml:space="preserve">that all global fisheries could collapse by 2048 (Worm et al., 2006).  </w:t>
      </w:r>
      <w:r w:rsidR="00C91861">
        <w:t xml:space="preserve"> </w:t>
      </w:r>
      <w:commentRangeEnd w:id="94"/>
      <w:r w:rsidR="00CE75D4">
        <w:rPr>
          <w:rStyle w:val="CommentReference"/>
        </w:rPr>
        <w:commentReference w:id="94"/>
      </w:r>
      <w:r w:rsidR="00C91861">
        <w:t>While s</w:t>
      </w:r>
      <w:r>
        <w:t xml:space="preserve">ubsequent contributions </w:t>
      </w:r>
      <w:r w:rsidR="003C1DAB">
        <w:t xml:space="preserve">to the literature </w:t>
      </w:r>
      <w:r>
        <w:t xml:space="preserve">provide a more nuanced picture of </w:t>
      </w:r>
      <w:r w:rsidR="003C1DAB">
        <w:t xml:space="preserve">the </w:t>
      </w:r>
      <w:r w:rsidR="00C91861">
        <w:t>biological status of global fisheries</w:t>
      </w:r>
      <w:ins w:id="100" w:author="MM" w:date="2015-01-09T22:49:00Z">
        <w:r w:rsidR="00C91861">
          <w:t xml:space="preserve">, </w:t>
        </w:r>
      </w:ins>
      <w:ins w:id="101" w:author="Trevor Branch" w:date="2015-01-09T16:04:00Z">
        <w:r w:rsidR="00CE75D4">
          <w:t xml:space="preserve"> </w:t>
        </w:r>
        <w:commentRangeStart w:id="102"/>
        <w:r w:rsidR="00CE75D4">
          <w:t>(Worm et al. 2009, Worm and Branch 2012</w:t>
        </w:r>
      </w:ins>
      <w:ins w:id="103" w:author="Trevor Branch" w:date="2015-01-09T16:09:00Z">
        <w:r w:rsidR="00CE75D4">
          <w:t>, Branch et al. 2011, Costello et al. 2012</w:t>
        </w:r>
      </w:ins>
      <w:ins w:id="104" w:author="Trevor Branch" w:date="2015-01-09T16:04:00Z">
        <w:r w:rsidR="00CE75D4">
          <w:t>)</w:t>
        </w:r>
      </w:ins>
      <w:ins w:id="105" w:author="TB" w:date="2015-01-09T22:49:00Z">
        <w:r w:rsidR="00C91861">
          <w:t xml:space="preserve">, </w:t>
        </w:r>
        <w:commentRangeEnd w:id="102"/>
        <w:r w:rsidR="00CE75D4">
          <w:rPr>
            <w:rStyle w:val="CommentReference"/>
          </w:rPr>
          <w:commentReference w:id="102"/>
        </w:r>
      </w:ins>
      <w:r w:rsidR="00C91861">
        <w:t xml:space="preserve">the implication of </w:t>
      </w:r>
      <w:r w:rsidR="003C1DAB">
        <w:t>Worm et al. (2006)</w:t>
      </w:r>
      <w:r w:rsidR="00C91861">
        <w:t xml:space="preserve"> remains: </w:t>
      </w:r>
      <w:r w:rsidR="003C1DAB">
        <w:t xml:space="preserve">The oceans will provide far less food, livelihoods, and biodiversity than their potential unless deliberate </w:t>
      </w:r>
      <w:r w:rsidR="00880B9C">
        <w:t xml:space="preserve">recovery </w:t>
      </w:r>
      <w:r w:rsidR="003C1DAB">
        <w:t xml:space="preserve">actions </w:t>
      </w:r>
      <w:r w:rsidR="001B4901">
        <w:t xml:space="preserve">are </w:t>
      </w:r>
      <w:r w:rsidR="003C1DAB">
        <w:t xml:space="preserve">taken. </w:t>
      </w:r>
    </w:p>
    <w:p w14:paraId="7754FFDB" w14:textId="77777777" w:rsidR="00D87657" w:rsidRDefault="00D87657" w:rsidP="00065579">
      <w:pPr>
        <w:pStyle w:val="NoSpacing"/>
      </w:pPr>
    </w:p>
    <w:p w14:paraId="5B8D3311" w14:textId="59AD801E" w:rsidR="003C1DAB" w:rsidRDefault="00D87657" w:rsidP="00226E44">
      <w:pPr>
        <w:pStyle w:val="NoSpacing"/>
      </w:pPr>
      <w:r>
        <w:t xml:space="preserve">While </w:t>
      </w:r>
      <w:r w:rsidR="003C1DAB">
        <w:t xml:space="preserve">this </w:t>
      </w:r>
      <w:commentRangeStart w:id="106"/>
      <w:r w:rsidR="003C1DAB">
        <w:t xml:space="preserve">grim </w:t>
      </w:r>
      <w:r>
        <w:t xml:space="preserve">generalization </w:t>
      </w:r>
      <w:commentRangeEnd w:id="106"/>
      <w:r w:rsidR="00CE75D4">
        <w:rPr>
          <w:rStyle w:val="CommentReference"/>
        </w:rPr>
        <w:commentReference w:id="106"/>
      </w:r>
      <w:r>
        <w:t xml:space="preserve">has been supported by recent estimates (Sunken Billions and </w:t>
      </w:r>
      <w:proofErr w:type="spellStart"/>
      <w:r>
        <w:t>Sumaila</w:t>
      </w:r>
      <w:proofErr w:type="spellEnd"/>
      <w:r>
        <w:t xml:space="preserve"> et al.), there is also strong evidence that </w:t>
      </w:r>
      <w:del w:id="107" w:author="Ray Hilborn" w:date="2014-12-29T16:55:00Z">
        <w:r w:rsidR="00AD4AE1" w:rsidDel="00AD7FE9">
          <w:delText>some</w:delText>
        </w:r>
        <w:r w:rsidDel="00AD7FE9">
          <w:delText xml:space="preserve"> fisheries, indeed </w:delText>
        </w:r>
      </w:del>
      <w:r>
        <w:t>some entire countries</w:t>
      </w:r>
      <w:del w:id="108" w:author="Ray Hilborn" w:date="2014-12-29T16:55:00Z">
        <w:r w:rsidDel="00AD7FE9">
          <w:delText>,</w:delText>
        </w:r>
      </w:del>
      <w:r>
        <w:t xml:space="preserve"> have already undertaken </w:t>
      </w:r>
      <w:r w:rsidR="009B7E52">
        <w:t>effective reforms</w:t>
      </w:r>
      <w:r w:rsidR="003C1DAB">
        <w:t xml:space="preserve"> to place their fisheries on a better track</w:t>
      </w:r>
      <w:r w:rsidR="00880B9C">
        <w:t xml:space="preserve"> (Worm et al, 2009; others</w:t>
      </w:r>
      <w:del w:id="109" w:author="TB" w:date="2015-01-09T22:49:00Z">
        <w:r w:rsidR="00880B9C">
          <w:delText>)</w:delText>
        </w:r>
        <w:r>
          <w:delText>.</w:delText>
        </w:r>
      </w:del>
      <w:ins w:id="110" w:author="TB" w:date="2015-01-09T22:49:00Z">
        <w:r w:rsidR="00880B9C">
          <w:t>)</w:t>
        </w:r>
      </w:ins>
      <w:ins w:id="111" w:author="Ray Hilborn" w:date="2014-12-29T16:55:00Z">
        <w:r w:rsidR="00AD7FE9">
          <w:t xml:space="preserve"> and overfishing has largely been eliminated in those countries</w:t>
        </w:r>
      </w:ins>
      <w:ins w:id="112" w:author="TB" w:date="2015-01-09T22:49:00Z">
        <w:r>
          <w:t>.</w:t>
        </w:r>
      </w:ins>
      <w:r>
        <w:t xml:space="preserve">  Thes</w:t>
      </w:r>
      <w:r w:rsidR="00AD4AE1">
        <w:t xml:space="preserve">e reforms span a range of approaches, from </w:t>
      </w:r>
      <w:r w:rsidR="00D4124D">
        <w:t>scientifically informed</w:t>
      </w:r>
      <w:r w:rsidR="00AD4AE1">
        <w:t xml:space="preserve"> harvest control rules to institutional reform</w:t>
      </w:r>
      <w:r w:rsidR="00D4124D">
        <w:t>s</w:t>
      </w:r>
      <w:r w:rsidR="00AD4AE1">
        <w:t xml:space="preserve"> that restructure the incentives </w:t>
      </w:r>
      <w:commentRangeStart w:id="113"/>
      <w:r w:rsidR="00AD4AE1">
        <w:t>in a fishery</w:t>
      </w:r>
      <w:r w:rsidR="005272A1">
        <w:t xml:space="preserve"> to favor long term profits</w:t>
      </w:r>
      <w:commentRangeEnd w:id="113"/>
      <w:r w:rsidR="00CE75D4">
        <w:rPr>
          <w:rStyle w:val="CommentReference"/>
        </w:rPr>
        <w:commentReference w:id="113"/>
      </w:r>
      <w:r w:rsidR="00AD4AE1">
        <w:t>.</w:t>
      </w:r>
      <w:r w:rsidR="003C1DAB">
        <w:t xml:space="preserve"> In many cases these changes have successfully reduced fishing effort to more sustainable levels and resulted in the recovery of overfished stocks </w:t>
      </w:r>
      <w:r w:rsidR="003C1DAB">
        <w:fldChar w:fldCharType="begin"/>
      </w:r>
      <w:r w:rsidR="003C1DAB">
        <w:instrText xml:space="preserve"> ADDIN ZOTERO_ITEM CSL_CITATION {"citationID":"33ah40sso","properties":{"formattedCitation":"{\\rtf (\\i 1\\i0{}, \\i 2\\i0{})}","plainCitation":"(1, 2)"},"citationItems":[{"id":2304,"uris":["http://zotero.org/users/137324/items/66XCEX29"],"uri":["http://zotero.org/users/137324/items/66XCEX29"],"itemData":{"id":2304,"type":"article-journal","title":"Reflections on the success of traditional fisheries management","container-title":"ICES Journal of Marine Science: Journal du Conseil","page":"fsu034","source":"icesjms.oxfordjournals.org","abstract":"The argument persists that the continued overexploitation by many fisheries around the world is evidence that current approaches to fisheries management are failing, and that more precautionary management approaches are needed. We review the available estimates of the status of fish stocks from three sources: the FAO's “State of Marine Resources”, a database on scientific stock assessments, and recent estimates from statistical models designed to determine the status of unassessed fish stocks. The two key results are (i) that stocks that are scientifically assessed are in better shape and indeed are not typically declining but rebuilding, and (ii) that large stocks appear to be in better shape than small stocks. These results support the view that stocks that are managed are improving, while stocks that are not managed are not. Large stocks receive far more management attention than small stocks in jurisdictions that have active fisheries management systems, and most unassessed stocks are simply not managed. We assert that fisheries management as currently practised can (and often does) lead to sustainable fisheries, and what is needed is to actively manage the unassessed fisheries of the world. More precautionary management is not necessarily needed to ensure the sustainability of managed fisheries.","DOI":"10.1093/icesjms/fsu034","ISSN":"1054-3139, 1095-9289","journalAbbreviation":"ICES J. Mar. Sci.","language":"en","author":[{"family":"Hilborn","given":"Ray"},{"family":"Ovando","given":"Daniel"}],"issued":{"date-parts":[["2014",3,14]]},"accessed":{"date-parts":[["2014",3,20]]}}},{"id":117,"uris":["http://zotero.org/groups/11970/items/2Q28UF4H"],"uri":["http://zotero.org/groups/11970/items/2Q28UF4H"],"itemData":{"id":117,"type":"article-journal","title":"Can catch shares prevent fisheries collapse?","container-title":"Science","page":"1678","volume":"321","issue":"5896","source":"Google Scholar","author":[{"family":"Costello","given":"C."},{"family":"Gaines","given":"S. D"},{"family":"Lynham","given":"J."}],"issued":{"date-parts":[["2008"]]}}}],"schema":"https://github.com/citation-style-language/schema/raw/master/csl-citation.json"} </w:instrText>
      </w:r>
      <w:r w:rsidR="003C1DAB">
        <w:fldChar w:fldCharType="separate"/>
      </w:r>
      <w:r w:rsidR="003C1DAB" w:rsidRPr="0036337B">
        <w:rPr>
          <w:rFonts w:ascii="Calibri"/>
          <w:szCs w:val="24"/>
        </w:rPr>
        <w:t>(</w:t>
      </w:r>
      <w:r w:rsidR="003C1DAB" w:rsidRPr="0036337B">
        <w:rPr>
          <w:rFonts w:ascii="Calibri"/>
          <w:i/>
          <w:iCs/>
          <w:szCs w:val="24"/>
        </w:rPr>
        <w:t>1</w:t>
      </w:r>
      <w:r w:rsidR="003C1DAB" w:rsidRPr="0036337B">
        <w:rPr>
          <w:rFonts w:ascii="Calibri"/>
          <w:szCs w:val="24"/>
        </w:rPr>
        <w:t xml:space="preserve">, </w:t>
      </w:r>
      <w:r w:rsidR="003C1DAB" w:rsidRPr="0036337B">
        <w:rPr>
          <w:rFonts w:ascii="Calibri"/>
          <w:i/>
          <w:iCs/>
          <w:szCs w:val="24"/>
        </w:rPr>
        <w:t>2</w:t>
      </w:r>
      <w:r w:rsidR="003C1DAB" w:rsidRPr="0036337B">
        <w:rPr>
          <w:rFonts w:ascii="Calibri"/>
          <w:szCs w:val="24"/>
        </w:rPr>
        <w:t>)</w:t>
      </w:r>
      <w:r w:rsidR="003C1DAB">
        <w:fldChar w:fldCharType="end"/>
      </w:r>
      <w:r w:rsidR="003C1DAB">
        <w:t xml:space="preserve"> (Hilborn &amp; </w:t>
      </w:r>
      <w:proofErr w:type="spellStart"/>
      <w:r w:rsidR="003C1DAB">
        <w:t>Ovando</w:t>
      </w:r>
      <w:proofErr w:type="spellEnd"/>
      <w:r w:rsidR="003C1DAB">
        <w:t xml:space="preserve"> 2014, Costello et al. 2008).  </w:t>
      </w:r>
      <w:r w:rsidR="00AD4AE1">
        <w:t xml:space="preserve">  </w:t>
      </w:r>
      <w:r w:rsidR="003C1DAB">
        <w:t>These cases of successful management contain</w:t>
      </w:r>
      <w:r w:rsidR="00AD4AE1">
        <w:t xml:space="preserve"> lessons that can be applied more broadly and also suggest that the potential gains from additional reforms may be highly heterogeneous</w:t>
      </w:r>
      <w:r w:rsidR="00422869">
        <w:t xml:space="preserve"> among fisheries, nations and specific policies for reform</w:t>
      </w:r>
      <w:r w:rsidR="005272A1">
        <w:t>.</w:t>
      </w:r>
      <w:r w:rsidR="009B7E52">
        <w:t xml:space="preserve"> </w:t>
      </w:r>
      <w:r w:rsidR="005272A1">
        <w:t>Y</w:t>
      </w:r>
      <w:r w:rsidR="009B7E52">
        <w:t>et</w:t>
      </w:r>
      <w:r w:rsidR="005272A1">
        <w:t>,</w:t>
      </w:r>
      <w:r w:rsidR="009B7E52">
        <w:t xml:space="preserve"> </w:t>
      </w:r>
      <w:r w:rsidR="00422869">
        <w:t xml:space="preserve">none of </w:t>
      </w:r>
      <w:r w:rsidR="009B7E52">
        <w:t>t</w:t>
      </w:r>
      <w:r w:rsidR="00AD4AE1">
        <w:t xml:space="preserve">hese </w:t>
      </w:r>
      <w:r w:rsidR="00880B9C">
        <w:t>i</w:t>
      </w:r>
      <w:r w:rsidR="00422869">
        <w:t xml:space="preserve">mportant </w:t>
      </w:r>
      <w:r w:rsidR="00AD4AE1">
        <w:t xml:space="preserve">insights </w:t>
      </w:r>
      <w:r w:rsidR="00422869">
        <w:t>can be gleaned from simple aggregate estimates of</w:t>
      </w:r>
      <w:r w:rsidR="00AD4AE1">
        <w:t xml:space="preserve"> global fishery recovery.</w:t>
      </w:r>
      <w:r>
        <w:t xml:space="preserve"> </w:t>
      </w:r>
    </w:p>
    <w:p w14:paraId="6941821C" w14:textId="77777777" w:rsidR="003C1DAB" w:rsidRDefault="003C1DAB" w:rsidP="00226E44">
      <w:pPr>
        <w:pStyle w:val="NoSpacing"/>
      </w:pPr>
    </w:p>
    <w:p w14:paraId="12E865B4" w14:textId="09EFC455" w:rsidR="009B7E52" w:rsidRDefault="00422869" w:rsidP="00226E44">
      <w:pPr>
        <w:pStyle w:val="NoSpacing"/>
      </w:pPr>
      <w:r>
        <w:t>Here w</w:t>
      </w:r>
      <w:r w:rsidR="00A74CD5">
        <w:t xml:space="preserve">e ask, what might </w:t>
      </w:r>
      <w:r w:rsidR="00880B9C">
        <w:t xml:space="preserve">be </w:t>
      </w:r>
      <w:r w:rsidR="00A74CD5">
        <w:t xml:space="preserve">the future of global fisheries </w:t>
      </w:r>
      <w:r w:rsidR="003C1DAB">
        <w:t xml:space="preserve">if we were to </w:t>
      </w:r>
      <w:commentRangeStart w:id="114"/>
      <w:r w:rsidR="003C1DAB">
        <w:t xml:space="preserve">undertake </w:t>
      </w:r>
      <w:r w:rsidR="00A74CD5">
        <w:t xml:space="preserve">the </w:t>
      </w:r>
      <w:r w:rsidR="003C1DAB">
        <w:t xml:space="preserve">reforms </w:t>
      </w:r>
      <w:commentRangeEnd w:id="114"/>
      <w:r w:rsidR="00AD7FE9">
        <w:rPr>
          <w:rStyle w:val="CommentReference"/>
        </w:rPr>
        <w:commentReference w:id="114"/>
      </w:r>
      <w:r w:rsidR="003C1DAB">
        <w:t>that previous studies ha</w:t>
      </w:r>
      <w:r w:rsidR="00A74CD5">
        <w:t>ve stressed are urgently needed?</w:t>
      </w:r>
      <w:r w:rsidR="003C1DAB">
        <w:t xml:space="preserve"> </w:t>
      </w:r>
      <w:r w:rsidR="00D87657">
        <w:t xml:space="preserve">We </w:t>
      </w:r>
      <w:r w:rsidR="009B7E52">
        <w:t>couple</w:t>
      </w:r>
      <w:r w:rsidR="00D87657">
        <w:t xml:space="preserve"> the latest </w:t>
      </w:r>
      <w:r w:rsidR="00AD4AE1">
        <w:t>fishery status and management data</w:t>
      </w:r>
      <w:r w:rsidR="00C168FD">
        <w:t xml:space="preserve"> for thousands of fisheries</w:t>
      </w:r>
      <w:r w:rsidR="00AD4AE1">
        <w:t xml:space="preserve"> to </w:t>
      </w:r>
      <w:del w:id="115" w:author="Trevor Branch" w:date="2015-01-09T16:12:00Z">
        <w:r w:rsidR="00D87657" w:rsidDel="00CE75D4">
          <w:delText>state</w:delText>
        </w:r>
        <w:r w:rsidR="00AD4AE1" w:rsidDel="00CE75D4">
          <w:delText xml:space="preserve">-of-the-art </w:delText>
        </w:r>
      </w:del>
      <w:proofErr w:type="spellStart"/>
      <w:r w:rsidR="00AD4AE1">
        <w:t>bioeconomic</w:t>
      </w:r>
      <w:proofErr w:type="spellEnd"/>
      <w:r w:rsidR="00AD4AE1">
        <w:t xml:space="preserve"> models</w:t>
      </w:r>
      <w:r w:rsidR="009B7E52">
        <w:t>,</w:t>
      </w:r>
      <w:r w:rsidR="00AD4AE1">
        <w:t xml:space="preserve"> </w:t>
      </w:r>
      <w:r w:rsidR="00D87657">
        <w:t xml:space="preserve">and </w:t>
      </w:r>
      <w:r w:rsidR="009B7E52">
        <w:t xml:space="preserve">incorporate </w:t>
      </w:r>
      <w:r w:rsidR="00D87657">
        <w:t>recent empirical evidence on the effects of alternative institutional reforms</w:t>
      </w:r>
      <w:r w:rsidR="009B7E52">
        <w:t>,</w:t>
      </w:r>
      <w:r w:rsidR="00D87657">
        <w:t xml:space="preserve"> to estimate </w:t>
      </w:r>
      <w:r w:rsidR="00C168FD">
        <w:t xml:space="preserve">alternative scenarios of fishery recovery for individual fisheries, nations, and the globe. </w:t>
      </w:r>
      <w:r w:rsidR="009B7E52">
        <w:t xml:space="preserve">Our study is engineered to </w:t>
      </w:r>
      <w:r w:rsidR="00935D76">
        <w:t xml:space="preserve">seek </w:t>
      </w:r>
      <w:r w:rsidR="009B7E52">
        <w:t xml:space="preserve">specific </w:t>
      </w:r>
      <w:r w:rsidR="00935D76">
        <w:t xml:space="preserve">new </w:t>
      </w:r>
      <w:r w:rsidR="009B7E52">
        <w:t xml:space="preserve">policy recommendations regarding: (1) Are there strong tradeoffs </w:t>
      </w:r>
      <w:r w:rsidR="00935D76">
        <w:t xml:space="preserve">or synergies </w:t>
      </w:r>
      <w:r w:rsidR="009B7E52">
        <w:t>between recovery efforts that emphasize fishery profits, food provision, or conservation</w:t>
      </w:r>
      <w:del w:id="116" w:author="TB" w:date="2015-01-09T22:49:00Z">
        <w:r w:rsidR="009B7E52">
          <w:delText>?,</w:delText>
        </w:r>
      </w:del>
      <w:ins w:id="117" w:author="TB" w:date="2015-01-09T22:49:00Z">
        <w:r w:rsidR="009B7E52">
          <w:t>?</w:t>
        </w:r>
      </w:ins>
      <w:ins w:id="118" w:author="Trevor Branch" w:date="2015-01-09T16:13:00Z">
        <w:r w:rsidR="00CE75D4">
          <w:t xml:space="preserve"> </w:t>
        </w:r>
      </w:ins>
      <w:del w:id="119" w:author="Trevor Branch" w:date="2015-01-09T16:13:00Z">
        <w:r w:rsidR="009B7E52" w:rsidDel="00CE75D4">
          <w:delText xml:space="preserve">, </w:delText>
        </w:r>
      </w:del>
      <w:r w:rsidR="009B7E52">
        <w:t xml:space="preserve">(2) How do </w:t>
      </w:r>
      <w:r w:rsidR="00935D76">
        <w:t>the benefits of</w:t>
      </w:r>
      <w:r w:rsidR="009B7E52">
        <w:t xml:space="preserve"> reforms </w:t>
      </w:r>
      <w:r w:rsidR="00935D76">
        <w:t xml:space="preserve">based solely on regulating harvests </w:t>
      </w:r>
      <w:r w:rsidR="009B7E52">
        <w:t xml:space="preserve">compare </w:t>
      </w:r>
      <w:r w:rsidR="00935D76">
        <w:t xml:space="preserve">to reforms that change </w:t>
      </w:r>
      <w:r w:rsidR="009B7E52">
        <w:t>institutional</w:t>
      </w:r>
      <w:r w:rsidR="00935D76">
        <w:t xml:space="preserve"> incentives</w:t>
      </w:r>
      <w:r w:rsidR="009B7E52">
        <w:t>?</w:t>
      </w:r>
      <w:del w:id="120" w:author="Trevor Branch" w:date="2015-01-09T16:13:00Z">
        <w:r w:rsidR="009B7E52" w:rsidDel="00CE75D4">
          <w:delText>,</w:delText>
        </w:r>
      </w:del>
      <w:r w:rsidR="009B7E52">
        <w:t xml:space="preserve"> (3) </w:t>
      </w:r>
      <w:r w:rsidR="00AF1C19">
        <w:t>How long will benefits of reform take to arrive</w:t>
      </w:r>
      <w:r w:rsidR="000F0EAF">
        <w:t>?</w:t>
      </w:r>
      <w:del w:id="121" w:author="Trevor Branch" w:date="2015-01-09T16:13:00Z">
        <w:r w:rsidR="000F0EAF" w:rsidDel="00CE75D4">
          <w:delText>,</w:delText>
        </w:r>
      </w:del>
      <w:r w:rsidR="000F0EAF">
        <w:t xml:space="preserve"> (4)</w:t>
      </w:r>
      <w:r w:rsidR="00AF1C19">
        <w:t xml:space="preserve">  </w:t>
      </w:r>
      <w:r w:rsidR="000F0EAF">
        <w:t>How costly will reforms be during the recovery period</w:t>
      </w:r>
      <w:r w:rsidR="009B7E52">
        <w:t>?</w:t>
      </w:r>
      <w:del w:id="122" w:author="Trevor Branch" w:date="2015-01-09T16:13:00Z">
        <w:r w:rsidR="009B7E52" w:rsidDel="00CE75D4">
          <w:delText>,</w:delText>
        </w:r>
      </w:del>
      <w:r w:rsidR="009B7E52">
        <w:t xml:space="preserve"> </w:t>
      </w:r>
      <w:r w:rsidR="00E106C7">
        <w:t xml:space="preserve">and </w:t>
      </w:r>
      <w:r w:rsidR="009B7E52">
        <w:t xml:space="preserve">(4) </w:t>
      </w:r>
      <w:r w:rsidR="00E93811">
        <w:t>In a world with limited resources to devote to fishery recovery, which countries provide the most compelling</w:t>
      </w:r>
      <w:r w:rsidR="005552BA">
        <w:t xml:space="preserve"> and urgent</w:t>
      </w:r>
      <w:r w:rsidR="00E93811">
        <w:t xml:space="preserve"> case</w:t>
      </w:r>
      <w:r w:rsidR="005552BA">
        <w:t>s for fishery reform</w:t>
      </w:r>
      <w:r w:rsidR="00E93811">
        <w:t xml:space="preserve">? </w:t>
      </w:r>
    </w:p>
    <w:p w14:paraId="789276E4" w14:textId="77777777" w:rsidR="00E106C7" w:rsidRDefault="00E106C7" w:rsidP="00226E44">
      <w:pPr>
        <w:pStyle w:val="NoSpacing"/>
      </w:pPr>
    </w:p>
    <w:p w14:paraId="25E7F421" w14:textId="205E2192" w:rsidR="009B7E52" w:rsidRDefault="00E106C7" w:rsidP="00226E44">
      <w:pPr>
        <w:pStyle w:val="NoSpacing"/>
      </w:pPr>
      <w:r>
        <w:lastRenderedPageBreak/>
        <w:t>To answer these</w:t>
      </w:r>
      <w:r w:rsidR="003C1DAB">
        <w:t xml:space="preserve"> </w:t>
      </w:r>
      <w:r>
        <w:t xml:space="preserve">questions, we develop an approach that exploits several sources of data to conduct fishery-level analysis. </w:t>
      </w:r>
      <w:r w:rsidR="00A74CD5">
        <w:t xml:space="preserve">We amassed a database of </w:t>
      </w:r>
      <w:r w:rsidR="00880B9C">
        <w:t xml:space="preserve">the world’s largest </w:t>
      </w:r>
      <w:commentRangeStart w:id="123"/>
      <w:r w:rsidR="00C829CB">
        <w:t>5</w:t>
      </w:r>
      <w:r w:rsidR="00A74CD5">
        <w:t>,</w:t>
      </w:r>
      <w:r w:rsidR="00C829CB">
        <w:t>2</w:t>
      </w:r>
      <w:r w:rsidR="00662ED4">
        <w:t>26</w:t>
      </w:r>
      <w:r w:rsidR="00A74CD5">
        <w:t xml:space="preserve"> fisheries </w:t>
      </w:r>
      <w:commentRangeEnd w:id="123"/>
      <w:r w:rsidR="00CE75D4">
        <w:rPr>
          <w:rStyle w:val="CommentReference"/>
        </w:rPr>
        <w:commentReference w:id="123"/>
      </w:r>
      <w:r w:rsidR="00A74CD5">
        <w:t xml:space="preserve">from the RAM Legacy database </w:t>
      </w:r>
      <w:r w:rsidR="00A74CD5">
        <w:fldChar w:fldCharType="begin"/>
      </w:r>
      <w:r w:rsidR="00A74CD5">
        <w:instrText xml:space="preserve"> ADDIN ZOTERO_ITEM CSL_CITATION {"citationID":"tmmj9nff8","properties":{"formattedCitation":"{\\rtf (\\i 3\\i0{})}","plainCitation":"(3)"},"citationItems":[{"id":535,"uris":["http://zotero.org/users/137324/items/NZ376RHF"],"uri":["http://zotero.org/users/137324/items/NZ376RHF"],"itemData":{"id":535,"type":"article-journal","title":"Examining the knowledge base and status of commercially exploited marine species with the RAM Legacy Stock Assessment Database","container-title":"Fish and Fisheries","page":"380-398","volume":"13","issue":"4","source":"Wiley Online Library","abstract":"Meta-analyses of stock assessments can provide novel insight into marine population dynamics and the status of fished species, but the world’s main stock assessment database (the Myers Stock-Recruitment Database) is now outdated. To facilitate new analyses, we developed a new database, the RAM Legacy Stock Assessment Database, for commercially exploited marine fishes and invertebrates. Time series of total biomass, spawner biomass, recruits, fishing mortality and catch/landings form the core of the database. Assessments were assembled from 21 national and international management agencies for a total of 331 stocks (295 fish stocks representing 46 families and 36 invertebrate stocks representing 12 families), including nine of the world’s 10 largest fisheries. Stock assessments were available from 27 large marine ecosystems, the Caspian Sea and four High Seas regions, and include the Atlantic, Pacific, Indian, Arctic and Antarctic Oceans. Most assessments came from the USA, Europe, Canada, New Zealand and Australia. Assessed marine stocks represent a small proportion of harvested fish taxa (16%), and an even smaller proportion of marine fish biodiversity (1%), but provide high-quality data for intensively studied stocks. The database provides new insight into the status of exploited populations: 58% of stocks with reference points (n = 214) were estimated to be below the biomass resulting in maximum sustainable yield (BMSY) and 30% had exploitation levels above the exploitation rate resulting in maximum sustainable yield (UMSY). We anticipate that the database will facilitate new research in population dynamics and fishery management, and we encourage further data contributions from stock assessment scientists.","DOI":"10.1111/j.1467-2979.2011.00435.x","ISSN":"1467-2979","journalAbbreviation":"Fish Fish","language":"en","author":[{"family":"Ricard","given":"Daniel"},{"family":"Minto","given":"Cóilín"},{"family":"Jensen","given":"Olaf P"},{"family":"Baum","given":"Julia K"}],"issued":{"date-parts":[["2012",12,1]]},"accessed":{"date-parts":[["2014",6,6]]}}}],"schema":"https://github.com/citation-style-language/schema/raw/master/csl-citation.json"} </w:instrText>
      </w:r>
      <w:r w:rsidR="00A74CD5">
        <w:fldChar w:fldCharType="separate"/>
      </w:r>
      <w:r w:rsidR="00A74CD5" w:rsidRPr="00202209">
        <w:rPr>
          <w:rFonts w:ascii="Calibri"/>
          <w:szCs w:val="24"/>
        </w:rPr>
        <w:t>(</w:t>
      </w:r>
      <w:r w:rsidR="00A74CD5" w:rsidRPr="00202209">
        <w:rPr>
          <w:rFonts w:ascii="Calibri"/>
          <w:i/>
          <w:iCs/>
          <w:szCs w:val="24"/>
        </w:rPr>
        <w:t>3</w:t>
      </w:r>
      <w:r w:rsidR="00A74CD5" w:rsidRPr="00202209">
        <w:rPr>
          <w:rFonts w:ascii="Calibri"/>
          <w:szCs w:val="24"/>
        </w:rPr>
        <w:t>)</w:t>
      </w:r>
      <w:r w:rsidR="00A74CD5">
        <w:fldChar w:fldCharType="end"/>
      </w:r>
      <w:r w:rsidR="0048792C">
        <w:t xml:space="preserve"> and</w:t>
      </w:r>
      <w:r w:rsidR="00A74CD5">
        <w:t xml:space="preserve"> the FAO</w:t>
      </w:r>
      <w:r w:rsidR="0048792C">
        <w:t xml:space="preserve"> marine capture database</w:t>
      </w:r>
      <w:r w:rsidR="00C0166D">
        <w:t xml:space="preserve"> </w:t>
      </w:r>
      <w:r w:rsidR="00A74CD5">
        <w:fldChar w:fldCharType="begin"/>
      </w:r>
      <w:r w:rsidR="00A74CD5">
        <w:instrText xml:space="preserve"> ADDIN ZOTERO_ITEM CSL_CITATION {"citationID":"1avgf2grub","properties":{"formattedCitation":"{\\rtf (\\i 4\\i0{})}","plainCitation":"(4)"},"citationItems":[{"id":1903,"uris":["http://zotero.org/users/137324/items/JFCXBP5G"],"uri":["http://zotero.org/users/137324/items/JFCXBP5G"],"itemData":{"id":1903,"type":"book","title":"Review of the state of world marine fishery resources","collection-title":"FAO Fisheries and Aquaculture Technical Paper 569","publisher":"Food and Agriculture Organization of the United Nations","publisher-place":"Rome, Italy","number-of-pages":"334","source":"Library of Congress ISBN","event-place":"Rome, Italy","ISBN":"9789251070239","call-number":"SH327.5 .R49 2011","author":[{"family":"FAO","given":""}],"issued":{"date-parts":[["2011"]]}}}],"schema":"https://github.com/citation-style-language/schema/raw/master/csl-citation.json"} </w:instrText>
      </w:r>
      <w:r w:rsidR="00A74CD5">
        <w:fldChar w:fldCharType="separate"/>
      </w:r>
      <w:r w:rsidR="00A74CD5" w:rsidRPr="00202209">
        <w:rPr>
          <w:rFonts w:ascii="Calibri"/>
          <w:szCs w:val="24"/>
        </w:rPr>
        <w:t>(</w:t>
      </w:r>
      <w:r w:rsidR="00A74CD5" w:rsidRPr="00202209">
        <w:rPr>
          <w:rFonts w:ascii="Calibri"/>
          <w:i/>
          <w:iCs/>
          <w:szCs w:val="24"/>
        </w:rPr>
        <w:t>4</w:t>
      </w:r>
      <w:r w:rsidR="00A74CD5" w:rsidRPr="00202209">
        <w:rPr>
          <w:rFonts w:ascii="Calibri"/>
          <w:szCs w:val="24"/>
        </w:rPr>
        <w:t>)</w:t>
      </w:r>
      <w:r w:rsidR="00A74CD5">
        <w:fldChar w:fldCharType="end"/>
      </w:r>
      <w:r w:rsidR="00C829CB">
        <w:t xml:space="preserve"> that</w:t>
      </w:r>
      <w:r w:rsidR="00A74CD5">
        <w:t xml:space="preserve"> </w:t>
      </w:r>
      <w:r w:rsidR="000F0EAF">
        <w:t xml:space="preserve">collectively </w:t>
      </w:r>
      <w:r w:rsidR="00A74CD5">
        <w:t>account</w:t>
      </w:r>
      <w:r w:rsidR="00C0166D">
        <w:t>s</w:t>
      </w:r>
      <w:r w:rsidR="00A74CD5">
        <w:t xml:space="preserve"> for </w:t>
      </w:r>
      <w:r w:rsidR="00C829CB">
        <w:t>68</w:t>
      </w:r>
      <w:r w:rsidR="00A74CD5">
        <w:t xml:space="preserve">% of global catch as of 2012. </w:t>
      </w:r>
      <w:r>
        <w:t xml:space="preserve">For each </w:t>
      </w:r>
      <w:r w:rsidR="00880B9C">
        <w:t>fishery</w:t>
      </w:r>
      <w:r>
        <w:t xml:space="preserve">, we begin by estimating its current biological </w:t>
      </w:r>
      <w:commentRangeStart w:id="124"/>
      <w:r>
        <w:t>(b</w:t>
      </w:r>
      <w:r w:rsidR="00963BC0" w:rsidRPr="00963BC0">
        <w:rPr>
          <w:vertAlign w:val="subscript"/>
        </w:rPr>
        <w:t>0</w:t>
      </w:r>
      <w:r>
        <w:t>=</w:t>
      </w:r>
      <w:r w:rsidRPr="003D3575">
        <w:rPr>
          <w:i/>
          <w:rPrChange w:id="125" w:author="Trevor Branch" w:date="2015-01-09T22:49:00Z">
            <w:rPr/>
          </w:rPrChange>
        </w:rPr>
        <w:t>B</w:t>
      </w:r>
      <w:r w:rsidR="00963BC0" w:rsidRPr="00963BC0">
        <w:rPr>
          <w:vertAlign w:val="subscript"/>
        </w:rPr>
        <w:t>0</w:t>
      </w:r>
      <w:r>
        <w:t>/</w:t>
      </w:r>
      <w:del w:id="126" w:author="Trevor Branch" w:date="2015-01-09T16:16:00Z">
        <w:r w:rsidDel="003D3575">
          <w:delText>Bmsy</w:delText>
        </w:r>
      </w:del>
      <w:del w:id="127" w:author="TB" w:date="2015-01-09T22:49:00Z">
        <w:r>
          <w:delText xml:space="preserve">) </w:delText>
        </w:r>
      </w:del>
      <w:ins w:id="128" w:author="Trevor Branch" w:date="2015-01-09T16:16:00Z">
        <w:r w:rsidR="003D3575" w:rsidRPr="003D3575">
          <w:rPr>
            <w:i/>
            <w:rPrChange w:id="129" w:author="Trevor Branch" w:date="2015-01-09T16:17:00Z">
              <w:rPr/>
            </w:rPrChange>
          </w:rPr>
          <w:t>B</w:t>
        </w:r>
        <w:r w:rsidR="003D3575" w:rsidRPr="003D3575">
          <w:rPr>
            <w:vertAlign w:val="subscript"/>
            <w:rPrChange w:id="130" w:author="Trevor Branch" w:date="2015-01-09T16:17:00Z">
              <w:rPr/>
            </w:rPrChange>
          </w:rPr>
          <w:t>MSY</w:t>
        </w:r>
      </w:ins>
      <w:ins w:id="131" w:author="Trevor Branch" w:date="2015-01-09T22:49:00Z">
        <w:r>
          <w:t xml:space="preserve">) </w:t>
        </w:r>
        <w:commentRangeEnd w:id="124"/>
        <w:r w:rsidR="00777FE9">
          <w:rPr>
            <w:rStyle w:val="CommentReference"/>
          </w:rPr>
          <w:commentReference w:id="124"/>
        </w:r>
      </w:ins>
      <w:r>
        <w:t>and exploitation status (f</w:t>
      </w:r>
      <w:r w:rsidR="00963BC0" w:rsidRPr="00963BC0">
        <w:rPr>
          <w:vertAlign w:val="subscript"/>
        </w:rPr>
        <w:t>0</w:t>
      </w:r>
      <w:r>
        <w:t>=</w:t>
      </w:r>
      <w:r w:rsidRPr="003D3575">
        <w:rPr>
          <w:i/>
          <w:rPrChange w:id="132" w:author="Trevor Branch" w:date="2015-01-09T22:49:00Z">
            <w:rPr/>
          </w:rPrChange>
        </w:rPr>
        <w:t>F</w:t>
      </w:r>
      <w:r w:rsidR="00963BC0" w:rsidRPr="00963BC0">
        <w:rPr>
          <w:vertAlign w:val="subscript"/>
        </w:rPr>
        <w:t>0</w:t>
      </w:r>
      <w:r>
        <w:t>/</w:t>
      </w:r>
      <w:del w:id="133" w:author="Trevor Branch" w:date="2015-01-09T16:17:00Z">
        <w:r w:rsidRPr="003D3575" w:rsidDel="003D3575">
          <w:rPr>
            <w:i/>
            <w:rPrChange w:id="134" w:author="Trevor Branch" w:date="2015-01-09T22:49:00Z">
              <w:rPr/>
            </w:rPrChange>
          </w:rPr>
          <w:delText>F</w:delText>
        </w:r>
        <w:r w:rsidDel="003D3575">
          <w:delText>msy</w:delText>
        </w:r>
      </w:del>
      <w:ins w:id="135" w:author="Trevor Branch" w:date="2015-01-09T16:17:00Z">
        <w:r w:rsidR="003D3575" w:rsidRPr="003D3575">
          <w:rPr>
            <w:i/>
            <w:rPrChange w:id="136" w:author="Trevor Branch" w:date="2015-01-09T16:17:00Z">
              <w:rPr/>
            </w:rPrChange>
          </w:rPr>
          <w:t>F</w:t>
        </w:r>
        <w:r w:rsidR="003D3575" w:rsidRPr="003D3575">
          <w:rPr>
            <w:vertAlign w:val="subscript"/>
            <w:rPrChange w:id="137" w:author="Trevor Branch" w:date="2015-01-09T16:17:00Z">
              <w:rPr/>
            </w:rPrChange>
          </w:rPr>
          <w:t>MSY</w:t>
        </w:r>
      </w:ins>
      <w:r>
        <w:t xml:space="preserve">).  </w:t>
      </w:r>
      <w:r w:rsidR="00C5737A">
        <w:t xml:space="preserve">We extracted </w:t>
      </w:r>
      <w:del w:id="138" w:author="Trevor Branch" w:date="2015-01-09T16:16:00Z">
        <w:r w:rsidR="00C5737A" w:rsidDel="003D3575">
          <w:delText xml:space="preserve">b </w:delText>
        </w:r>
      </w:del>
      <w:ins w:id="139" w:author="Trevor Branch" w:date="2015-01-09T16:16:00Z">
        <w:r w:rsidR="003D3575">
          <w:t>biomass (</w:t>
        </w:r>
        <w:commentRangeStart w:id="140"/>
        <w:r w:rsidR="003D3575">
          <w:t>B</w:t>
        </w:r>
        <w:commentRangeEnd w:id="140"/>
        <w:r w:rsidR="003D3575">
          <w:rPr>
            <w:rStyle w:val="CommentReference"/>
          </w:rPr>
          <w:commentReference w:id="140"/>
        </w:r>
        <w:r w:rsidR="003D3575">
          <w:t xml:space="preserve">) </w:t>
        </w:r>
      </w:ins>
      <w:r w:rsidR="00C5737A">
        <w:t xml:space="preserve">and </w:t>
      </w:r>
      <w:ins w:id="141" w:author="Trevor Branch" w:date="2015-01-09T16:16:00Z">
        <w:r w:rsidR="003D3575">
          <w:t>fishing mortality (F)</w:t>
        </w:r>
      </w:ins>
      <w:del w:id="142" w:author="Trevor Branch" w:date="2015-01-09T16:16:00Z">
        <w:r w:rsidR="00C5737A" w:rsidDel="003D3575">
          <w:delText>f</w:delText>
        </w:r>
      </w:del>
      <w:r w:rsidR="00C5737A">
        <w:t xml:space="preserve"> directly from stock assessments for the </w:t>
      </w:r>
      <w:r w:rsidR="00C829CB">
        <w:t>311</w:t>
      </w:r>
      <w:r w:rsidR="00C5737A">
        <w:t xml:space="preserve"> fisheries included from the RAM Legacy database</w:t>
      </w:r>
      <w:r w:rsidR="00C829CB">
        <w:t xml:space="preserve">. </w:t>
      </w:r>
      <w:r>
        <w:t xml:space="preserve">The status of the remaining </w:t>
      </w:r>
      <w:r w:rsidR="00662ED4">
        <w:t>4,915</w:t>
      </w:r>
      <w:r w:rsidR="00C829CB">
        <w:t xml:space="preserve"> </w:t>
      </w:r>
      <w:r>
        <w:t xml:space="preserve">“unassessed” fisheries </w:t>
      </w:r>
      <w:r w:rsidR="00C5737A">
        <w:t xml:space="preserve">are </w:t>
      </w:r>
      <w:r>
        <w:t xml:space="preserve">estimated using a two-step process </w:t>
      </w:r>
      <w:commentRangeStart w:id="143"/>
      <w:r>
        <w:t xml:space="preserve">involving </w:t>
      </w:r>
      <w:r w:rsidR="00297DAB">
        <w:t xml:space="preserve">global regression analysis and a structural modeling approach </w:t>
      </w:r>
      <w:commentRangeEnd w:id="143"/>
      <w:r w:rsidR="00777FE9">
        <w:rPr>
          <w:rStyle w:val="CommentReference"/>
        </w:rPr>
        <w:commentReference w:id="143"/>
      </w:r>
      <w:r w:rsidR="00297DAB">
        <w:t xml:space="preserve">(Costello et al and </w:t>
      </w:r>
      <w:r w:rsidR="003D7FD6">
        <w:t xml:space="preserve">Martell </w:t>
      </w:r>
      <w:r w:rsidR="00297DAB">
        <w:t xml:space="preserve">&amp; </w:t>
      </w:r>
      <w:proofErr w:type="spellStart"/>
      <w:r w:rsidR="003D7FD6">
        <w:t>Froese</w:t>
      </w:r>
      <w:proofErr w:type="spellEnd"/>
      <w:r w:rsidR="00297DAB">
        <w:t>).</w:t>
      </w:r>
    </w:p>
    <w:p w14:paraId="4E8D4DA9" w14:textId="77777777" w:rsidR="00CF2BF2" w:rsidRDefault="00CF2BF2" w:rsidP="00226E44">
      <w:pPr>
        <w:pStyle w:val="NoSpacing"/>
      </w:pPr>
    </w:p>
    <w:p w14:paraId="1DE924AA" w14:textId="17A0B8B8" w:rsidR="00CF2BF2" w:rsidRDefault="00C0166D" w:rsidP="00226E44">
      <w:pPr>
        <w:pStyle w:val="NoSpacing"/>
      </w:pPr>
      <w:r>
        <w:t>T</w:t>
      </w:r>
      <w:r w:rsidR="00CC340B">
        <w:t>o assess the future trajectories of these fisheries</w:t>
      </w:r>
      <w:r w:rsidR="00880B9C">
        <w:t xml:space="preserve"> under different recovery efforts</w:t>
      </w:r>
      <w:r w:rsidR="00CC340B">
        <w:t>, w</w:t>
      </w:r>
      <w:r w:rsidR="00CF2BF2">
        <w:t xml:space="preserve">e </w:t>
      </w:r>
      <w:r w:rsidR="006D5FD3">
        <w:t xml:space="preserve">assume each fishery can be represented </w:t>
      </w:r>
      <w:commentRangeStart w:id="144"/>
      <w:commentRangeStart w:id="145"/>
      <w:r w:rsidR="006D5FD3">
        <w:t>by a</w:t>
      </w:r>
      <w:r w:rsidR="00CF2BF2">
        <w:t xml:space="preserve"> S</w:t>
      </w:r>
      <w:r w:rsidR="00753508">
        <w:t>c</w:t>
      </w:r>
      <w:r w:rsidR="00CF2BF2">
        <w:t>hae</w:t>
      </w:r>
      <w:del w:id="146" w:author="Ray Hilborn" w:date="2014-12-29T17:03:00Z">
        <w:r w:rsidR="00CF2BF2" w:rsidDel="002E4EEE">
          <w:delText>f</w:delText>
        </w:r>
      </w:del>
      <w:r w:rsidR="00CF2BF2">
        <w:t>fer</w:t>
      </w:r>
      <w:r w:rsidR="00F322C4">
        <w:t xml:space="preserve"> surplus production model</w:t>
      </w:r>
      <w:commentRangeEnd w:id="144"/>
      <w:r w:rsidR="00BE194F">
        <w:rPr>
          <w:rStyle w:val="CommentReference"/>
        </w:rPr>
        <w:commentReference w:id="144"/>
      </w:r>
      <w:commentRangeEnd w:id="145"/>
      <w:r w:rsidR="003D3575">
        <w:rPr>
          <w:rStyle w:val="CommentReference"/>
        </w:rPr>
        <w:commentReference w:id="145"/>
      </w:r>
      <w:r w:rsidR="00F322C4">
        <w:t xml:space="preserve">, and we </w:t>
      </w:r>
      <w:del w:id="147" w:author="MikeM" w:date="2015-01-04T18:06:00Z">
        <w:r w:rsidR="00F322C4">
          <w:delText xml:space="preserve">normalize </w:delText>
        </w:r>
      </w:del>
      <w:ins w:id="148" w:author="MikeM" w:date="2015-01-04T18:06:00Z">
        <w:r w:rsidR="00C773C4">
          <w:t xml:space="preserve">standardize current </w:t>
        </w:r>
      </w:ins>
      <w:r w:rsidR="00F322C4">
        <w:t>biomass</w:t>
      </w:r>
      <w:r w:rsidR="006A3449">
        <w:t xml:space="preserve"> </w:t>
      </w:r>
      <w:r w:rsidR="00BD5867">
        <w:t xml:space="preserve">and fishing mortality </w:t>
      </w:r>
      <w:r w:rsidR="006A3449">
        <w:t xml:space="preserve">by the </w:t>
      </w:r>
      <w:r w:rsidR="00BD5867">
        <w:t>respective values</w:t>
      </w:r>
      <w:r w:rsidR="00F322C4">
        <w:t xml:space="preserve"> (</w:t>
      </w:r>
      <w:r w:rsidR="00CF2BF2">
        <w:t>B</w:t>
      </w:r>
      <w:r w:rsidR="00CF2BF2" w:rsidRPr="00880B9C">
        <w:rPr>
          <w:vertAlign w:val="subscript"/>
        </w:rPr>
        <w:t>msy</w:t>
      </w:r>
      <w:r w:rsidR="00BD5867">
        <w:t xml:space="preserve">, </w:t>
      </w:r>
      <w:r w:rsidR="00CF2BF2">
        <w:t>F</w:t>
      </w:r>
      <w:r w:rsidR="00CF2BF2" w:rsidRPr="00880B9C">
        <w:rPr>
          <w:vertAlign w:val="subscript"/>
        </w:rPr>
        <w:t>msy</w:t>
      </w:r>
      <w:r w:rsidR="00F322C4">
        <w:t>)</w:t>
      </w:r>
      <w:r w:rsidR="00BD5867">
        <w:t xml:space="preserve"> that would maximize </w:t>
      </w:r>
      <w:r w:rsidR="006C4C22">
        <w:t>sustainable yields</w:t>
      </w:r>
      <w:r w:rsidR="00CC340B">
        <w:t xml:space="preserve">. </w:t>
      </w:r>
      <w:r w:rsidR="00F322C4">
        <w:t xml:space="preserve"> </w:t>
      </w:r>
      <w:r w:rsidR="00CC340B">
        <w:t>Th</w:t>
      </w:r>
      <w:r w:rsidR="006A3449">
        <w:t>ese</w:t>
      </w:r>
      <w:r w:rsidR="00CC340B">
        <w:t xml:space="preserve"> </w:t>
      </w:r>
      <w:del w:id="149" w:author="MikeM" w:date="2015-01-04T18:09:00Z">
        <w:r w:rsidR="006A3449">
          <w:delText xml:space="preserve">normalizations </w:delText>
        </w:r>
      </w:del>
      <w:ins w:id="150" w:author="MikeM" w:date="2015-01-04T18:09:00Z">
        <w:r w:rsidR="00BE2864">
          <w:t xml:space="preserve">standardizations </w:t>
        </w:r>
      </w:ins>
      <w:r w:rsidR="00F322C4">
        <w:t xml:space="preserve">scale out the carrying capacity and facilitate </w:t>
      </w:r>
      <w:r w:rsidR="007E4458">
        <w:t>comparison</w:t>
      </w:r>
      <w:r w:rsidR="006A3449">
        <w:t>s</w:t>
      </w:r>
      <w:r w:rsidR="007E4458">
        <w:t xml:space="preserve"> </w:t>
      </w:r>
      <w:r w:rsidR="00F322C4">
        <w:t xml:space="preserve">across </w:t>
      </w:r>
      <w:r w:rsidR="000F0EAF">
        <w:t xml:space="preserve">diverse </w:t>
      </w:r>
      <w:r w:rsidR="00F322C4">
        <w:t>stocks with very different underlying bio</w:t>
      </w:r>
      <w:r w:rsidR="006D5FD3">
        <w:t>logical</w:t>
      </w:r>
      <w:r w:rsidR="00F322C4">
        <w:t xml:space="preserve"> </w:t>
      </w:r>
      <w:r w:rsidR="006D5FD3">
        <w:t>dynamics</w:t>
      </w:r>
      <w:commentRangeStart w:id="151"/>
      <w:r w:rsidR="00F322C4">
        <w:t xml:space="preserve">.  </w:t>
      </w:r>
      <w:r w:rsidR="007E4458">
        <w:t xml:space="preserve">For each fishery, we consider a range of </w:t>
      </w:r>
      <w:r w:rsidR="006D5FD3">
        <w:t xml:space="preserve">fishing </w:t>
      </w:r>
      <w:r w:rsidR="007E4458">
        <w:t xml:space="preserve">policies </w:t>
      </w:r>
      <w:del w:id="152" w:author="Trevor Branch" w:date="2015-01-09T16:21:00Z">
        <w:r w:rsidR="006D5FD3" w:rsidDel="003D3575">
          <w:delText>f</w:delText>
        </w:r>
      </w:del>
      <w:del w:id="153" w:author="TB" w:date="2015-01-09T22:49:00Z">
        <w:r w:rsidR="006D5FD3">
          <w:delText>(b</w:delText>
        </w:r>
      </w:del>
      <w:ins w:id="154" w:author="Trevor Branch" w:date="2015-01-09T16:21:00Z">
        <w:r w:rsidR="003D3575">
          <w:t>F</w:t>
        </w:r>
      </w:ins>
      <w:ins w:id="155" w:author="TB" w:date="2015-01-09T22:49:00Z">
        <w:r w:rsidR="006D5FD3">
          <w:t>(</w:t>
        </w:r>
      </w:ins>
      <w:del w:id="156" w:author="Trevor Branch" w:date="2015-01-09T16:21:00Z">
        <w:r w:rsidR="006D5FD3" w:rsidDel="003D3575">
          <w:delText>b</w:delText>
        </w:r>
      </w:del>
      <w:ins w:id="157" w:author="Trevor Branch" w:date="2015-01-09T16:21:00Z">
        <w:r w:rsidR="003D3575">
          <w:t>B</w:t>
        </w:r>
      </w:ins>
      <w:r w:rsidR="006D5FD3">
        <w:t xml:space="preserve">), which </w:t>
      </w:r>
      <w:r w:rsidR="0062173F">
        <w:t xml:space="preserve">each </w:t>
      </w:r>
      <w:r w:rsidR="006D5FD3">
        <w:t xml:space="preserve">assigns a (scaled) fishing mortality rate </w:t>
      </w:r>
      <w:r w:rsidR="007E4458">
        <w:t>tailored to that specific stock</w:t>
      </w:r>
      <w:r w:rsidR="006D5FD3">
        <w:t xml:space="preserve"> (</w:t>
      </w:r>
      <w:r w:rsidR="007E4458">
        <w:t xml:space="preserve">a process </w:t>
      </w:r>
      <w:r w:rsidR="006D5FD3">
        <w:t xml:space="preserve">often called a “control rule” or “harvest policy”). </w:t>
      </w:r>
      <w:commentRangeEnd w:id="151"/>
      <w:r w:rsidR="003D3575">
        <w:rPr>
          <w:rStyle w:val="CommentReference"/>
        </w:rPr>
        <w:commentReference w:id="151"/>
      </w:r>
      <w:r w:rsidR="006D5FD3">
        <w:t xml:space="preserve"> Profit in a period is revenue (price times harvest) minus the cost of fishing, which is </w:t>
      </w:r>
      <w:commentRangeStart w:id="158"/>
      <w:r w:rsidR="006D5FD3">
        <w:t>assumed to depend on the level of fishing mortality that is applied</w:t>
      </w:r>
      <w:commentRangeEnd w:id="158"/>
      <w:r w:rsidR="00981102">
        <w:rPr>
          <w:rStyle w:val="CommentReference"/>
        </w:rPr>
        <w:commentReference w:id="158"/>
      </w:r>
      <w:r w:rsidR="006D5FD3">
        <w:t xml:space="preserve">.  </w:t>
      </w:r>
      <w:r w:rsidR="00211288">
        <w:t xml:space="preserve">This allows us to </w:t>
      </w:r>
      <w:r w:rsidR="006D5FD3">
        <w:t>calculate the fish catch, fishery profit, and biomass of fish under any possible harvest policy.</w:t>
      </w:r>
    </w:p>
    <w:p w14:paraId="14304030" w14:textId="77777777" w:rsidR="00EC37A5" w:rsidRDefault="00EC37A5" w:rsidP="00226E44">
      <w:pPr>
        <w:pStyle w:val="NoSpacing"/>
      </w:pPr>
    </w:p>
    <w:p w14:paraId="64A9991C" w14:textId="28223673" w:rsidR="000E69CA" w:rsidRDefault="00963BC0" w:rsidP="000E69CA">
      <w:pPr>
        <w:pStyle w:val="NoSpacing"/>
      </w:pPr>
      <w:r>
        <w:t xml:space="preserve">We </w:t>
      </w:r>
      <w:del w:id="159" w:author="MikeM" w:date="2015-01-04T18:21:00Z">
        <w:r>
          <w:delText xml:space="preserve">thus </w:delText>
        </w:r>
      </w:del>
      <w:r>
        <w:t xml:space="preserve">model </w:t>
      </w:r>
      <w:ins w:id="160" w:author="MikeM" w:date="2015-01-04T18:22:00Z">
        <w:r w:rsidR="008C7E1A">
          <w:t xml:space="preserve">5 </w:t>
        </w:r>
      </w:ins>
      <w:r>
        <w:t xml:space="preserve">alternative recovery approaches </w:t>
      </w:r>
      <w:ins w:id="161" w:author="MikeM" w:date="2015-01-04T18:22:00Z">
        <w:r w:rsidR="008C7E1A">
          <w:t xml:space="preserve">each representing a specific </w:t>
        </w:r>
      </w:ins>
      <w:del w:id="162" w:author="MikeM" w:date="2015-01-04T18:22:00Z">
        <w:r>
          <w:delText xml:space="preserve">as </w:delText>
        </w:r>
      </w:del>
      <w:del w:id="163" w:author="Trevor Branch" w:date="2015-01-09T16:23:00Z">
        <w:r w:rsidR="005061BA" w:rsidDel="003D3575">
          <w:delText>5</w:delText>
        </w:r>
        <w:r w:rsidR="006C4C22" w:rsidDel="003D3575">
          <w:delText xml:space="preserve"> </w:delText>
        </w:r>
      </w:del>
      <w:ins w:id="164" w:author="Trevor Branch" w:date="2015-01-09T16:23:00Z">
        <w:del w:id="165" w:author="MikeM" w:date="2015-01-09T23:05:00Z">
          <w:r w:rsidR="003D3575" w:rsidDel="000A35D7">
            <w:delText xml:space="preserve">five </w:delText>
          </w:r>
        </w:del>
      </w:ins>
      <w:del w:id="166" w:author="MikeM" w:date="2015-01-04T18:22:00Z">
        <w:r w:rsidR="006C4C22">
          <w:delText xml:space="preserve">classes of </w:delText>
        </w:r>
        <w:r w:rsidR="001B4901">
          <w:delText xml:space="preserve">alternative </w:delText>
        </w:r>
      </w:del>
      <w:r>
        <w:t xml:space="preserve">harvest </w:t>
      </w:r>
      <w:ins w:id="167" w:author="MM" w:date="2015-01-09T22:49:00Z">
        <w:r>
          <w:t>polic</w:t>
        </w:r>
      </w:ins>
      <w:ins w:id="168" w:author="MikeM" w:date="2015-01-04T18:22:00Z">
        <w:r w:rsidR="008C7E1A">
          <w:t>y</w:t>
        </w:r>
      </w:ins>
      <w:del w:id="169" w:author="MikeM" w:date="2015-01-04T18:22:00Z">
        <w:r w:rsidDel="008C7E1A">
          <w:delText>ies</w:delText>
        </w:r>
      </w:del>
      <w:del w:id="170" w:author="MM" w:date="2015-01-09T22:49:00Z">
        <w:r>
          <w:delText>policies</w:delText>
        </w:r>
      </w:del>
      <w:r w:rsidR="000E69CA">
        <w:t>.</w:t>
      </w:r>
      <w:r w:rsidR="000E69CA" w:rsidRPr="000E69CA">
        <w:t xml:space="preserve"> </w:t>
      </w:r>
      <w:r w:rsidR="000E69CA">
        <w:t xml:space="preserve">The first </w:t>
      </w:r>
      <w:r w:rsidR="005061BA">
        <w:t>four</w:t>
      </w:r>
      <w:r w:rsidR="000E69CA">
        <w:t xml:space="preserve"> policies focus exclusively on managing the biomass of fish through controls on harvest.  The last policy draws on an emerging body of evidence that the economics of a fishery can be dramatically impacted by </w:t>
      </w:r>
      <w:del w:id="171" w:author="Trevor Branch" w:date="2015-01-09T16:23:00Z">
        <w:r w:rsidR="000E69CA" w:rsidDel="003D3575">
          <w:delText xml:space="preserve">the </w:delText>
        </w:r>
      </w:del>
      <w:r w:rsidR="000E69CA">
        <w:t xml:space="preserve">fishery management </w:t>
      </w:r>
      <w:del w:id="172" w:author="TB" w:date="2015-01-09T22:49:00Z">
        <w:r w:rsidR="000E69CA">
          <w:delText>institution</w:delText>
        </w:r>
      </w:del>
      <w:ins w:id="173" w:author="TB" w:date="2015-01-09T22:49:00Z">
        <w:r w:rsidR="000E69CA">
          <w:t>institution</w:t>
        </w:r>
      </w:ins>
      <w:ins w:id="174" w:author="Trevor Branch" w:date="2015-01-09T16:23:00Z">
        <w:r w:rsidR="003D3575">
          <w:t>s</w:t>
        </w:r>
      </w:ins>
      <w:r w:rsidR="000E69CA">
        <w:t xml:space="preserve">, above and beyond its direct effect on the biomass of fish harvested or in the water.  For example, rights based approaches have been shown to increase product prices (primarily due to opportunities that permit increased product quality, see XXX) and reduce fishing costs </w:t>
      </w:r>
      <w:commentRangeStart w:id="175"/>
      <w:r w:rsidR="000E69CA">
        <w:t>(primarily due to a reduced race to fish, see YYY).  Therefore, two identical fisheries that each adopt</w:t>
      </w:r>
      <w:r w:rsidR="00EB55E8">
        <w:t>s</w:t>
      </w:r>
      <w:r w:rsidR="000E69CA">
        <w:t xml:space="preserve"> the same harvest policy, f(</w:t>
      </w:r>
      <w:proofErr w:type="spellStart"/>
      <w:r w:rsidR="000E69CA">
        <w:t>b</w:t>
      </w:r>
      <w:r w:rsidR="000E69CA" w:rsidRPr="00963BC0">
        <w:rPr>
          <w:vertAlign w:val="subscript"/>
        </w:rPr>
        <w:t>t</w:t>
      </w:r>
      <w:proofErr w:type="spellEnd"/>
      <w:r w:rsidR="000E69CA">
        <w:t xml:space="preserve">), but where one fishery relies solely on </w:t>
      </w:r>
      <w:ins w:id="176" w:author="MikeM" w:date="2015-01-04T18:24:00Z">
        <w:r w:rsidR="008C7E1A">
          <w:t xml:space="preserve">fleet-wide </w:t>
        </w:r>
      </w:ins>
      <w:r w:rsidR="000E69CA">
        <w:t xml:space="preserve">regulatory controls (e.g. by limiting </w:t>
      </w:r>
      <w:commentRangeEnd w:id="175"/>
      <w:r w:rsidR="000D3355">
        <w:rPr>
          <w:rStyle w:val="CommentReference"/>
        </w:rPr>
        <w:commentReference w:id="175"/>
      </w:r>
      <w:r w:rsidR="000E69CA">
        <w:t xml:space="preserve">season length or restricting fishing gear) and the other fishery couples harvest control rules with secure </w:t>
      </w:r>
      <w:commentRangeStart w:id="177"/>
      <w:r w:rsidR="000E69CA">
        <w:t xml:space="preserve">harvest rights (e.g., individual quotas), </w:t>
      </w:r>
      <w:commentRangeEnd w:id="177"/>
      <w:r w:rsidR="00346522">
        <w:rPr>
          <w:rStyle w:val="CommentReference"/>
        </w:rPr>
        <w:commentReference w:id="177"/>
      </w:r>
      <w:r w:rsidR="000E69CA">
        <w:t xml:space="preserve">will likely lead to higher profits for the latter fishery.  </w:t>
      </w:r>
      <w:r w:rsidR="00EB55E8">
        <w:t>The policies are summarized as follows:</w:t>
      </w:r>
    </w:p>
    <w:p w14:paraId="1A1B2E48" w14:textId="1B3569B9" w:rsidR="00963BC0" w:rsidRDefault="00963BC0" w:rsidP="00226E44">
      <w:pPr>
        <w:pStyle w:val="NoSpacing"/>
      </w:pPr>
    </w:p>
    <w:p w14:paraId="1FCB4684" w14:textId="77777777" w:rsidR="00B168FD" w:rsidRDefault="00B168FD" w:rsidP="00B168FD">
      <w:pPr>
        <w:pStyle w:val="NoSpacing"/>
      </w:pPr>
    </w:p>
    <w:p w14:paraId="64DAFEF2" w14:textId="77777777" w:rsidR="006C4C22" w:rsidRDefault="00B168FD" w:rsidP="00B168FD">
      <w:pPr>
        <w:pStyle w:val="NoSpacing"/>
      </w:pPr>
      <w:commentRangeStart w:id="178"/>
      <w:r>
        <w:t>Policy P0</w:t>
      </w:r>
      <w:r w:rsidR="006C4C22">
        <w:t xml:space="preserve"> – Status quo</w:t>
      </w:r>
      <w:r>
        <w:t xml:space="preserve">: </w:t>
      </w:r>
    </w:p>
    <w:p w14:paraId="1FD08485" w14:textId="08F0E61C" w:rsidR="006C4C22" w:rsidRDefault="00963BC0" w:rsidP="00880B9C">
      <w:pPr>
        <w:pStyle w:val="NoSpacing"/>
        <w:ind w:left="1260" w:hanging="540"/>
      </w:pPr>
      <w:r>
        <w:t>f(</w:t>
      </w:r>
      <w:proofErr w:type="spellStart"/>
      <w:r>
        <w:t>b</w:t>
      </w:r>
      <w:r w:rsidRPr="00963BC0">
        <w:rPr>
          <w:vertAlign w:val="subscript"/>
        </w:rPr>
        <w:t>t</w:t>
      </w:r>
      <w:proofErr w:type="spellEnd"/>
      <w:r>
        <w:t>) = f</w:t>
      </w:r>
      <w:r w:rsidRPr="00963BC0">
        <w:rPr>
          <w:vertAlign w:val="subscript"/>
        </w:rPr>
        <w:t>0</w:t>
      </w:r>
      <w:r>
        <w:t xml:space="preserve"> forever </w:t>
      </w:r>
      <w:r w:rsidR="006C4C22">
        <w:t xml:space="preserve">except for fisheries </w:t>
      </w:r>
      <w:r w:rsidR="000F0EAF">
        <w:t xml:space="preserve">currently </w:t>
      </w:r>
      <w:r w:rsidR="006C4C22">
        <w:t xml:space="preserve">undergoing rebuilding (i.e., </w:t>
      </w:r>
      <w:proofErr w:type="spellStart"/>
      <w:r w:rsidR="00422869">
        <w:t>b</w:t>
      </w:r>
      <w:r w:rsidR="000F0EAF">
        <w:rPr>
          <w:vertAlign w:val="subscript"/>
        </w:rPr>
        <w:t>t</w:t>
      </w:r>
      <w:proofErr w:type="spellEnd"/>
      <w:r w:rsidR="00422869">
        <w:t>&lt;</w:t>
      </w:r>
      <w:r w:rsidR="006C4C22">
        <w:t>1</w:t>
      </w:r>
      <w:r w:rsidR="00422869">
        <w:t xml:space="preserve"> and </w:t>
      </w:r>
      <w:proofErr w:type="spellStart"/>
      <w:r w:rsidR="00422869">
        <w:t>f</w:t>
      </w:r>
      <w:r w:rsidR="000F0EAF">
        <w:rPr>
          <w:vertAlign w:val="subscript"/>
        </w:rPr>
        <w:t>t</w:t>
      </w:r>
      <w:proofErr w:type="spellEnd"/>
      <w:r w:rsidR="00422869">
        <w:t>&lt;1</w:t>
      </w:r>
      <w:r w:rsidR="006C4C22">
        <w:t xml:space="preserve">), which rebuild until b=1 then fish at f=1 forever. </w:t>
      </w:r>
      <w:commentRangeEnd w:id="178"/>
      <w:r w:rsidR="00346522">
        <w:rPr>
          <w:rStyle w:val="CommentReference"/>
        </w:rPr>
        <w:commentReference w:id="178"/>
      </w:r>
    </w:p>
    <w:p w14:paraId="545CFEEF" w14:textId="1CB86C62" w:rsidR="00963BC0" w:rsidRDefault="00963BC0" w:rsidP="00B168FD">
      <w:pPr>
        <w:pStyle w:val="NoSpacing"/>
      </w:pPr>
    </w:p>
    <w:p w14:paraId="590F665D" w14:textId="77777777" w:rsidR="006C4C22" w:rsidRDefault="00B168FD" w:rsidP="00B168FD">
      <w:pPr>
        <w:pStyle w:val="NoSpacing"/>
      </w:pPr>
      <w:commentRangeStart w:id="179"/>
      <w:r>
        <w:t>Policy P1</w:t>
      </w:r>
      <w:r w:rsidR="006C4C22">
        <w:t xml:space="preserve"> – </w:t>
      </w:r>
      <w:r>
        <w:t xml:space="preserve">: </w:t>
      </w:r>
      <w:r w:rsidR="006C4C22">
        <w:t>Fish at F</w:t>
      </w:r>
      <w:r w:rsidR="006C4C22" w:rsidRPr="00880B9C">
        <w:rPr>
          <w:vertAlign w:val="subscript"/>
        </w:rPr>
        <w:t>msy</w:t>
      </w:r>
      <w:r w:rsidR="006C4C22">
        <w:t xml:space="preserve"> in perpetuity </w:t>
      </w:r>
    </w:p>
    <w:p w14:paraId="697F2685" w14:textId="7605FEAB" w:rsidR="00422869" w:rsidRDefault="00963BC0" w:rsidP="00880B9C">
      <w:pPr>
        <w:pStyle w:val="NoSpacing"/>
        <w:ind w:firstLine="720"/>
      </w:pPr>
      <w:r>
        <w:t>f(</w:t>
      </w:r>
      <w:proofErr w:type="spellStart"/>
      <w:r>
        <w:t>b</w:t>
      </w:r>
      <w:r w:rsidRPr="00963BC0">
        <w:rPr>
          <w:vertAlign w:val="subscript"/>
        </w:rPr>
        <w:t>t</w:t>
      </w:r>
      <w:proofErr w:type="spellEnd"/>
      <w:r>
        <w:t xml:space="preserve">) = </w:t>
      </w:r>
      <w:del w:id="180" w:author="Trevor Branch" w:date="2015-01-09T16:25:00Z">
        <w:r w:rsidDel="005516D7">
          <w:delText xml:space="preserve">1 </w:delText>
        </w:r>
      </w:del>
      <w:ins w:id="181" w:author="Trevor Branch" w:date="2015-01-09T16:25:00Z">
        <w:r w:rsidR="005516D7" w:rsidRPr="00015E19">
          <w:rPr>
            <w:i/>
          </w:rPr>
          <w:t>F</w:t>
        </w:r>
        <w:r w:rsidR="005516D7" w:rsidRPr="00015E19">
          <w:rPr>
            <w:vertAlign w:val="subscript"/>
          </w:rPr>
          <w:t>MSY</w:t>
        </w:r>
        <w:r w:rsidR="005516D7">
          <w:t xml:space="preserve">  </w:t>
        </w:r>
      </w:ins>
      <w:r>
        <w:t>forever</w:t>
      </w:r>
      <w:commentRangeEnd w:id="179"/>
      <w:r w:rsidR="00B2140F">
        <w:rPr>
          <w:rStyle w:val="CommentReference"/>
        </w:rPr>
        <w:commentReference w:id="179"/>
      </w:r>
    </w:p>
    <w:p w14:paraId="0EACED85" w14:textId="5A08CA2C" w:rsidR="00963BC0" w:rsidRDefault="00963BC0" w:rsidP="00880B9C">
      <w:pPr>
        <w:pStyle w:val="NoSpacing"/>
        <w:ind w:firstLine="720"/>
      </w:pPr>
    </w:p>
    <w:p w14:paraId="146B14CC" w14:textId="2974A587" w:rsidR="000F0EAF" w:rsidRDefault="00B168FD" w:rsidP="00B168FD">
      <w:pPr>
        <w:pStyle w:val="NoSpacing"/>
      </w:pPr>
      <w:r>
        <w:t>Policy P2</w:t>
      </w:r>
      <w:r w:rsidR="00422869">
        <w:t xml:space="preserve"> – </w:t>
      </w:r>
      <w:r w:rsidR="0070655B">
        <w:t>Maximize rate of</w:t>
      </w:r>
      <w:r w:rsidR="000F0EAF">
        <w:t xml:space="preserve"> rebuilding by closing all overfished fisheries until rebuilt</w:t>
      </w:r>
      <w:r>
        <w:t xml:space="preserve">: </w:t>
      </w:r>
    </w:p>
    <w:p w14:paraId="1B20C0DD" w14:textId="63C7AE22" w:rsidR="00963BC0" w:rsidRDefault="00963BC0" w:rsidP="00880B9C">
      <w:pPr>
        <w:pStyle w:val="NoSpacing"/>
        <w:ind w:firstLine="720"/>
      </w:pPr>
      <w:r>
        <w:t>f(</w:t>
      </w:r>
      <w:proofErr w:type="spellStart"/>
      <w:r>
        <w:t>b</w:t>
      </w:r>
      <w:r w:rsidRPr="00963BC0">
        <w:rPr>
          <w:vertAlign w:val="subscript"/>
        </w:rPr>
        <w:t>t</w:t>
      </w:r>
      <w:proofErr w:type="spellEnd"/>
      <w:r>
        <w:t xml:space="preserve">) = 0 if </w:t>
      </w:r>
      <w:proofErr w:type="spellStart"/>
      <w:r>
        <w:t>b</w:t>
      </w:r>
      <w:r w:rsidRPr="00963BC0">
        <w:rPr>
          <w:vertAlign w:val="subscript"/>
        </w:rPr>
        <w:t>t</w:t>
      </w:r>
      <w:proofErr w:type="spellEnd"/>
      <w:r>
        <w:t>&lt;1, f(</w:t>
      </w:r>
      <w:proofErr w:type="spellStart"/>
      <w:r>
        <w:t>b</w:t>
      </w:r>
      <w:r w:rsidRPr="00963BC0">
        <w:rPr>
          <w:vertAlign w:val="subscript"/>
        </w:rPr>
        <w:t>t</w:t>
      </w:r>
      <w:proofErr w:type="spellEnd"/>
      <w:r>
        <w:t>)=</w:t>
      </w:r>
      <w:del w:id="182" w:author="Trevor Branch" w:date="2015-01-09T16:25:00Z">
        <w:r w:rsidDel="005516D7">
          <w:delText xml:space="preserve">1 </w:delText>
        </w:r>
      </w:del>
      <w:ins w:id="183" w:author="Trevor Branch" w:date="2015-01-09T16:25:00Z">
        <w:r w:rsidR="005516D7">
          <w:t xml:space="preserve">Fmsy </w:t>
        </w:r>
      </w:ins>
      <w:r>
        <w:t xml:space="preserve">if </w:t>
      </w:r>
      <w:proofErr w:type="spellStart"/>
      <w:r>
        <w:t>b</w:t>
      </w:r>
      <w:r w:rsidRPr="00963BC0">
        <w:rPr>
          <w:vertAlign w:val="subscript"/>
        </w:rPr>
        <w:t>t</w:t>
      </w:r>
      <w:proofErr w:type="spellEnd"/>
      <w:r>
        <w:t>&gt;=1</w:t>
      </w:r>
    </w:p>
    <w:p w14:paraId="3ED631B9" w14:textId="77777777" w:rsidR="000E69CA" w:rsidRDefault="000E69CA" w:rsidP="00880B9C">
      <w:pPr>
        <w:pStyle w:val="NoSpacing"/>
        <w:ind w:firstLine="720"/>
      </w:pPr>
    </w:p>
    <w:p w14:paraId="06FA3265" w14:textId="3517BDA9" w:rsidR="000E69CA" w:rsidRDefault="00B168FD" w:rsidP="00B168FD">
      <w:pPr>
        <w:pStyle w:val="NoSpacing"/>
      </w:pPr>
      <w:commentRangeStart w:id="184"/>
      <w:r>
        <w:t>Policy P3</w:t>
      </w:r>
      <w:r w:rsidR="000E69CA">
        <w:t xml:space="preserve"> – Maximize net present value over an i</w:t>
      </w:r>
      <w:commentRangeStart w:id="185"/>
      <w:r w:rsidR="000E69CA">
        <w:t>nfinite time horizon</w:t>
      </w:r>
      <w:r>
        <w:t xml:space="preserve">: </w:t>
      </w:r>
      <w:commentRangeEnd w:id="185"/>
      <w:r w:rsidR="005516D7">
        <w:rPr>
          <w:rStyle w:val="CommentReference"/>
        </w:rPr>
        <w:commentReference w:id="185"/>
      </w:r>
    </w:p>
    <w:p w14:paraId="5FBF35B1" w14:textId="40452647" w:rsidR="000E69CA" w:rsidRDefault="00963BC0" w:rsidP="00880B9C">
      <w:pPr>
        <w:pStyle w:val="NoSpacing"/>
        <w:ind w:firstLine="720"/>
      </w:pPr>
      <w:r>
        <w:t>f(</w:t>
      </w:r>
      <w:proofErr w:type="spellStart"/>
      <w:r>
        <w:t>b</w:t>
      </w:r>
      <w:r w:rsidRPr="00963BC0">
        <w:rPr>
          <w:vertAlign w:val="subscript"/>
        </w:rPr>
        <w:t>t</w:t>
      </w:r>
      <w:proofErr w:type="spellEnd"/>
      <w:r>
        <w:t>)</w:t>
      </w:r>
      <w:r w:rsidR="0006348B">
        <w:t xml:space="preserve"> = f</w:t>
      </w:r>
      <w:r w:rsidR="0006348B" w:rsidRPr="0006348B">
        <w:rPr>
          <w:vertAlign w:val="superscript"/>
        </w:rPr>
        <w:t>#</w:t>
      </w:r>
      <w:r>
        <w:t>(</w:t>
      </w:r>
      <w:proofErr w:type="spellStart"/>
      <w:r>
        <w:t>b</w:t>
      </w:r>
      <w:r w:rsidRPr="00963BC0">
        <w:rPr>
          <w:vertAlign w:val="subscript"/>
        </w:rPr>
        <w:t>t</w:t>
      </w:r>
      <w:proofErr w:type="spellEnd"/>
      <w:r>
        <w:t xml:space="preserve">) </w:t>
      </w:r>
      <w:ins w:id="186" w:author="Trevor Branch" w:date="2015-01-09T16:25:00Z">
        <w:r w:rsidR="005516D7">
          <w:t xml:space="preserve"> F</w:t>
        </w:r>
        <w:r w:rsidR="005516D7" w:rsidRPr="005516D7">
          <w:rPr>
            <w:vertAlign w:val="subscript"/>
            <w:rPrChange w:id="187" w:author="Trevor Branch" w:date="2015-01-09T16:25:00Z">
              <w:rPr/>
            </w:rPrChange>
          </w:rPr>
          <w:t>NPV</w:t>
        </w:r>
      </w:ins>
    </w:p>
    <w:p w14:paraId="50F8A051" w14:textId="77777777" w:rsidR="00B168FD" w:rsidRDefault="00B168FD" w:rsidP="00963BC0">
      <w:pPr>
        <w:pStyle w:val="NoSpacing"/>
      </w:pPr>
    </w:p>
    <w:p w14:paraId="01FFB274" w14:textId="127C80A7" w:rsidR="0070655B" w:rsidRDefault="00B168FD" w:rsidP="00B168FD">
      <w:pPr>
        <w:pStyle w:val="NoSpacing"/>
      </w:pPr>
      <w:commentRangeStart w:id="188"/>
      <w:r>
        <w:t>Policy P4</w:t>
      </w:r>
      <w:r w:rsidR="0070655B">
        <w:t xml:space="preserve"> – Maximize net present value with higher prices and lower costs from institutional reforms</w:t>
      </w:r>
      <w:r>
        <w:t>:</w:t>
      </w:r>
    </w:p>
    <w:p w14:paraId="6D2B225C" w14:textId="1D61FC1D" w:rsidR="00CC248E" w:rsidRDefault="00B168FD" w:rsidP="00B168FD">
      <w:pPr>
        <w:pStyle w:val="NoSpacing"/>
      </w:pPr>
      <w:r>
        <w:t xml:space="preserve"> </w:t>
      </w:r>
      <w:r w:rsidR="0070655B">
        <w:tab/>
      </w:r>
      <w:r w:rsidR="00CC248E">
        <w:t>f(</w:t>
      </w:r>
      <w:proofErr w:type="spellStart"/>
      <w:r w:rsidR="00CC248E">
        <w:t>b</w:t>
      </w:r>
      <w:r w:rsidR="00CC248E" w:rsidRPr="00963BC0">
        <w:rPr>
          <w:vertAlign w:val="subscript"/>
        </w:rPr>
        <w:t>t</w:t>
      </w:r>
      <w:proofErr w:type="spellEnd"/>
      <w:r w:rsidR="00CC248E">
        <w:t>) = f*(</w:t>
      </w:r>
      <w:proofErr w:type="spellStart"/>
      <w:r w:rsidR="00CC248E">
        <w:t>b</w:t>
      </w:r>
      <w:r w:rsidR="00CC248E" w:rsidRPr="00963BC0">
        <w:rPr>
          <w:vertAlign w:val="subscript"/>
        </w:rPr>
        <w:t>t</w:t>
      </w:r>
      <w:proofErr w:type="spellEnd"/>
      <w:r w:rsidR="00CC248E">
        <w:t xml:space="preserve">) </w:t>
      </w:r>
      <w:commentRangeEnd w:id="184"/>
      <w:commentRangeEnd w:id="188"/>
      <w:r w:rsidR="0093044F">
        <w:rPr>
          <w:rStyle w:val="CommentReference"/>
        </w:rPr>
        <w:commentReference w:id="184"/>
      </w:r>
      <w:r w:rsidR="00B2140F">
        <w:rPr>
          <w:rStyle w:val="CommentReference"/>
        </w:rPr>
        <w:commentReference w:id="188"/>
      </w:r>
      <w:ins w:id="189" w:author="Trevor Branch" w:date="2015-01-09T16:25:00Z">
        <w:r w:rsidR="005516D7">
          <w:t xml:space="preserve"> how do you define higher prices and lower costs, exactly? </w:t>
        </w:r>
      </w:ins>
      <w:ins w:id="190" w:author="Trevor Branch" w:date="2015-01-09T16:26:00Z">
        <w:r w:rsidR="005516D7">
          <w:t xml:space="preserve">This seems very hairy to me. </w:t>
        </w:r>
      </w:ins>
    </w:p>
    <w:p w14:paraId="2AD20295" w14:textId="77777777" w:rsidR="002F3855" w:rsidRDefault="002F3855" w:rsidP="002F3855">
      <w:pPr>
        <w:pStyle w:val="NoSpacing"/>
      </w:pPr>
      <w:commentRangeStart w:id="191"/>
    </w:p>
    <w:p w14:paraId="55B9DBFA" w14:textId="3AEDEA22" w:rsidR="002F3855" w:rsidRDefault="0070655B" w:rsidP="002F3855">
      <w:pPr>
        <w:pStyle w:val="NoSpacing"/>
      </w:pPr>
      <w:r>
        <w:t xml:space="preserve">For each </w:t>
      </w:r>
      <w:r w:rsidR="0006348B">
        <w:t xml:space="preserve">fishery </w:t>
      </w:r>
      <w:r>
        <w:t xml:space="preserve">we </w:t>
      </w:r>
      <w:r w:rsidR="0006348B">
        <w:t>estimate</w:t>
      </w:r>
      <w:ins w:id="192" w:author="MikeM" w:date="2015-01-04T18:36:00Z">
        <w:r w:rsidR="0006348B">
          <w:t xml:space="preserve"> </w:t>
        </w:r>
        <w:r w:rsidR="0093044F">
          <w:t>future trajectories of</w:t>
        </w:r>
      </w:ins>
      <w:ins w:id="193" w:author="MM" w:date="2015-01-09T22:49:00Z">
        <w:r w:rsidR="0006348B">
          <w:t xml:space="preserve"> </w:t>
        </w:r>
      </w:ins>
      <w:r w:rsidR="0006348B">
        <w:t xml:space="preserve">profit, food, and biomass </w:t>
      </w:r>
      <w:del w:id="194" w:author="MikeM" w:date="2015-01-04T18:37:00Z">
        <w:r w:rsidR="00EB55E8">
          <w:delText xml:space="preserve">over time, for all </w:delText>
        </w:r>
      </w:del>
      <w:ins w:id="195" w:author="MikeM" w:date="2015-01-04T18:37:00Z">
        <w:r w:rsidR="0093044F">
          <w:t xml:space="preserve">under each of the </w:t>
        </w:r>
      </w:ins>
      <w:r w:rsidR="00EB55E8">
        <w:t>5</w:t>
      </w:r>
      <w:r>
        <w:t xml:space="preserve"> </w:t>
      </w:r>
      <w:r w:rsidR="0006348B">
        <w:t>harvest and institutional policies.  Aggregating over time (with discounting) provides estimates of the net present value of the fishery</w:t>
      </w:r>
      <w:r>
        <w:t>,</w:t>
      </w:r>
      <w:r w:rsidR="0006348B">
        <w:t xml:space="preserve"> and aggregating over fisheries (</w:t>
      </w:r>
      <w:r w:rsidR="00211288">
        <w:t xml:space="preserve">for example </w:t>
      </w:r>
      <w:r w:rsidR="0006348B">
        <w:t xml:space="preserve">within a country) provides regional estimates of the consequences </w:t>
      </w:r>
      <w:r w:rsidR="00211288">
        <w:t xml:space="preserve">and tradeoffs of </w:t>
      </w:r>
      <w:r w:rsidR="0006348B">
        <w:t xml:space="preserve">alternative </w:t>
      </w:r>
      <w:r w:rsidR="00211288">
        <w:t xml:space="preserve">strategies for </w:t>
      </w:r>
      <w:r w:rsidR="0006348B">
        <w:t>reform</w:t>
      </w:r>
      <w:r w:rsidR="00211288">
        <w:t>ing fisheries</w:t>
      </w:r>
      <w:r w:rsidR="0006348B">
        <w:t>.</w:t>
      </w:r>
    </w:p>
    <w:p w14:paraId="5638FB75" w14:textId="77777777" w:rsidR="0006348B" w:rsidRDefault="0006348B" w:rsidP="002F3855">
      <w:pPr>
        <w:pStyle w:val="NoSpacing"/>
      </w:pPr>
    </w:p>
    <w:p w14:paraId="1ADA2A06" w14:textId="16BB1943" w:rsidR="007F7AFA" w:rsidRDefault="0043177C" w:rsidP="00963BC0">
      <w:pPr>
        <w:pStyle w:val="NoSpacing"/>
      </w:pPr>
      <w:proofErr w:type="spellStart"/>
      <w:r>
        <w:t>Bioeconomic</w:t>
      </w:r>
      <w:proofErr w:type="spellEnd"/>
      <w:r>
        <w:t xml:space="preserve"> theory provides some </w:t>
      </w:r>
      <w:r w:rsidR="00EB55E8">
        <w:t xml:space="preserve">predictions </w:t>
      </w:r>
      <w:r>
        <w:t xml:space="preserve">for the tradeoffs across alternative objectives of profit, food, and conservation.  Perhaps the most salient point is that the three objectives typically go hand-in-hand, at least in comparison to a collapsed status quo.  For example, consider a small-scale </w:t>
      </w:r>
      <w:r w:rsidR="00EB4F00">
        <w:t xml:space="preserve">open access </w:t>
      </w:r>
      <w:r>
        <w:t>fishery in the developing tropics</w:t>
      </w:r>
      <w:r w:rsidR="00EB4F00">
        <w:t>, which might have b</w:t>
      </w:r>
      <w:r w:rsidR="00EB4F00" w:rsidRPr="0043177C">
        <w:rPr>
          <w:vertAlign w:val="subscript"/>
        </w:rPr>
        <w:t>0</w:t>
      </w:r>
      <w:r w:rsidR="007127E6">
        <w:t>=.3</w:t>
      </w:r>
      <w:r w:rsidR="00211288">
        <w:t xml:space="preserve"> (overfished)</w:t>
      </w:r>
      <w:r w:rsidR="00EB4F00">
        <w:t xml:space="preserve"> and f</w:t>
      </w:r>
      <w:r w:rsidR="00EB4F00" w:rsidRPr="0043177C">
        <w:rPr>
          <w:vertAlign w:val="subscript"/>
        </w:rPr>
        <w:t>0</w:t>
      </w:r>
      <w:r w:rsidR="007127E6">
        <w:t>=1.7</w:t>
      </w:r>
      <w:r w:rsidR="00211288">
        <w:t xml:space="preserve"> (overfishing)</w:t>
      </w:r>
      <w:r w:rsidR="00EB4F00">
        <w:t xml:space="preserve">. </w:t>
      </w:r>
      <w:r w:rsidR="007127E6">
        <w:t xml:space="preserve"> Such a fishery would be in </w:t>
      </w:r>
      <w:proofErr w:type="spellStart"/>
      <w:r w:rsidR="007127E6">
        <w:t>bioeconomic</w:t>
      </w:r>
      <w:proofErr w:type="spellEnd"/>
      <w:r w:rsidR="007127E6">
        <w:t xml:space="preserve"> equilibrium, so biomass and profit would be very low, but stable</w:t>
      </w:r>
      <w:r w:rsidR="00EB55E8">
        <w:t xml:space="preserve"> from year-to-year</w:t>
      </w:r>
      <w:r w:rsidR="007127E6">
        <w:t xml:space="preserve">.  Because the stock has been overfished, the harvest is also small – in this case it is just half of </w:t>
      </w:r>
      <w:r w:rsidR="00211288">
        <w:t>maximum sustainable yield (MSY)</w:t>
      </w:r>
      <w:r w:rsidR="007127E6">
        <w:t>.  Recovering such a fishery</w:t>
      </w:r>
      <w:del w:id="196" w:author="Trevor Branch" w:date="2015-01-09T16:29:00Z">
        <w:r w:rsidR="007127E6" w:rsidDel="005516D7">
          <w:delText xml:space="preserve"> by any means</w:delText>
        </w:r>
      </w:del>
      <w:r w:rsidR="007127E6">
        <w:t xml:space="preserve"> would </w:t>
      </w:r>
      <w:r w:rsidR="0070655B">
        <w:t xml:space="preserve">eventually </w:t>
      </w:r>
      <w:del w:id="197" w:author="Trevor Branch" w:date="2015-01-09T16:28:00Z">
        <w:r w:rsidR="007127E6" w:rsidDel="005516D7">
          <w:delText xml:space="preserve">simultaneously </w:delText>
        </w:r>
      </w:del>
      <w:r w:rsidR="007127E6">
        <w:t xml:space="preserve">increase profits, food, and conservation objectives. </w:t>
      </w:r>
    </w:p>
    <w:p w14:paraId="7377E6E7" w14:textId="77777777" w:rsidR="007F7AFA" w:rsidRDefault="007F7AFA" w:rsidP="00963BC0">
      <w:pPr>
        <w:pStyle w:val="NoSpacing"/>
      </w:pPr>
    </w:p>
    <w:p w14:paraId="59E222FA" w14:textId="071884A2" w:rsidR="007F7AFA" w:rsidRDefault="007127E6" w:rsidP="00963BC0">
      <w:pPr>
        <w:pStyle w:val="NoSpacing"/>
      </w:pPr>
      <w:r>
        <w:t xml:space="preserve">But there are nontrivial cases in which tradeoffs do exist.  For example, consider a relatively young fishery with </w:t>
      </w:r>
      <w:r w:rsidR="0043177C">
        <w:t>b</w:t>
      </w:r>
      <w:r w:rsidR="0043177C" w:rsidRPr="0043177C">
        <w:rPr>
          <w:vertAlign w:val="subscript"/>
        </w:rPr>
        <w:t>0</w:t>
      </w:r>
      <w:r w:rsidR="0043177C">
        <w:t>=.7 and f</w:t>
      </w:r>
      <w:r w:rsidR="0043177C" w:rsidRPr="0043177C">
        <w:rPr>
          <w:vertAlign w:val="subscript"/>
        </w:rPr>
        <w:t>0</w:t>
      </w:r>
      <w:r w:rsidR="0043177C">
        <w:t>=1.8</w:t>
      </w:r>
      <w:r w:rsidR="00EB55E8">
        <w:t>, so</w:t>
      </w:r>
      <w:r w:rsidR="0043177C">
        <w:t xml:space="preserve"> biomass </w:t>
      </w:r>
      <w:r>
        <w:t>is</w:t>
      </w:r>
      <w:r w:rsidR="00EB4F00">
        <w:t xml:space="preserve"> </w:t>
      </w:r>
      <w:ins w:id="198" w:author="MM" w:date="2015-01-09T22:49:00Z">
        <w:r w:rsidR="00EB4F00">
          <w:t>low</w:t>
        </w:r>
      </w:ins>
      <w:ins w:id="199" w:author="MikeM" w:date="2015-01-04T18:42:00Z">
        <w:r w:rsidR="000C6E06">
          <w:t>er than optimal and declining</w:t>
        </w:r>
      </w:ins>
      <w:del w:id="200" w:author="MM" w:date="2015-01-09T22:49:00Z">
        <w:r w:rsidR="00EB4F00">
          <w:delText>low</w:delText>
        </w:r>
      </w:del>
      <w:del w:id="201" w:author="MikeM" w:date="2015-01-04T18:42:00Z">
        <w:r w:rsidR="00EB4F00">
          <w:delText xml:space="preserve"> and on a falling trend</w:delText>
        </w:r>
      </w:del>
      <w:r w:rsidR="00EB4F00">
        <w:t xml:space="preserve">.  Current fish </w:t>
      </w:r>
      <w:r>
        <w:t xml:space="preserve">profit and </w:t>
      </w:r>
      <w:r w:rsidR="00EB4F00">
        <w:t xml:space="preserve">yield, however, </w:t>
      </w:r>
      <w:r>
        <w:t>are</w:t>
      </w:r>
      <w:r w:rsidR="00EB4F00">
        <w:t xml:space="preserve"> quite large (</w:t>
      </w:r>
      <w:r>
        <w:t>yield</w:t>
      </w:r>
      <w:r w:rsidR="00EB4F00">
        <w:t xml:space="preserve"> is 25% larger than MSY!)</w:t>
      </w:r>
      <w:r>
        <w:t xml:space="preserve">, owing to the high degree of fishing pressure.  While such pressure will ultimately reduce the stock substantially, the </w:t>
      </w:r>
      <w:r w:rsidR="00EB55E8">
        <w:t>i</w:t>
      </w:r>
      <w:r w:rsidR="0070655B">
        <w:t xml:space="preserve">nevitable </w:t>
      </w:r>
      <w:r>
        <w:t xml:space="preserve">economic and food provision </w:t>
      </w:r>
      <w:r w:rsidR="009749BC">
        <w:t xml:space="preserve">consequences </w:t>
      </w:r>
      <w:r>
        <w:t xml:space="preserve">of that overexploitation have yet to be realized.  Implementing recovery in such a fishery is likely to increase biomass, but will probably reduce profits and yields, at least relative to their current levels.  This second example illustrates the importance of the counterfactual scenario: We will examine the effects of fishery recovery against </w:t>
      </w:r>
      <w:r w:rsidR="00EB55E8">
        <w:t xml:space="preserve">both </w:t>
      </w:r>
      <w:r>
        <w:t xml:space="preserve">what would have occurred (under status quo fishing) in the absence of intervention </w:t>
      </w:r>
      <w:commentRangeStart w:id="202"/>
      <w:r>
        <w:t xml:space="preserve">and against the current levels of profits, yield, and biomass.  </w:t>
      </w:r>
      <w:commentRangeEnd w:id="202"/>
      <w:r w:rsidR="00D85C69">
        <w:rPr>
          <w:rStyle w:val="CommentReference"/>
        </w:rPr>
        <w:commentReference w:id="202"/>
      </w:r>
    </w:p>
    <w:commentRangeEnd w:id="191"/>
    <w:p w14:paraId="5B917D6C" w14:textId="77777777" w:rsidR="007F7AFA" w:rsidRDefault="00B2140F" w:rsidP="00963BC0">
      <w:pPr>
        <w:pStyle w:val="NoSpacing"/>
      </w:pPr>
      <w:r>
        <w:rPr>
          <w:rStyle w:val="CommentReference"/>
        </w:rPr>
        <w:commentReference w:id="191"/>
      </w:r>
    </w:p>
    <w:p w14:paraId="63139816" w14:textId="1C82FC40" w:rsidR="00EB4F00" w:rsidRDefault="007127E6" w:rsidP="00963BC0">
      <w:pPr>
        <w:pStyle w:val="NoSpacing"/>
      </w:pPr>
      <w:r>
        <w:t>A final example captures the idea that many fisheries have already undertaken their own recovery efforts</w:t>
      </w:r>
      <w:r w:rsidR="00073644">
        <w:t>.  Suppose a fishery has been overfished, but its exploitation rate has been dropped, so b</w:t>
      </w:r>
      <w:r w:rsidR="00073644" w:rsidRPr="0043177C">
        <w:rPr>
          <w:vertAlign w:val="subscript"/>
        </w:rPr>
        <w:t>0</w:t>
      </w:r>
      <w:r w:rsidR="00073644">
        <w:t>=.6 and f</w:t>
      </w:r>
      <w:r w:rsidR="00073644" w:rsidRPr="0043177C">
        <w:rPr>
          <w:vertAlign w:val="subscript"/>
        </w:rPr>
        <w:t>0</w:t>
      </w:r>
      <w:r w:rsidR="00073644">
        <w:t xml:space="preserve">=.8.  We would expect such a fishery to ultimately recover </w:t>
      </w:r>
      <w:r w:rsidR="00EB55E8">
        <w:t xml:space="preserve">(at least </w:t>
      </w:r>
      <w:r w:rsidR="0043678E">
        <w:t xml:space="preserve">to </w:t>
      </w:r>
      <w:r w:rsidR="00073644">
        <w:t>B</w:t>
      </w:r>
      <w:r w:rsidR="00073644" w:rsidRPr="00880B9C">
        <w:rPr>
          <w:vertAlign w:val="subscript"/>
        </w:rPr>
        <w:t>msy</w:t>
      </w:r>
      <w:r w:rsidR="00EB55E8">
        <w:t>)</w:t>
      </w:r>
      <w:r w:rsidR="0043678E">
        <w:t xml:space="preserve"> when exploitation rates can increase to F</w:t>
      </w:r>
      <w:r w:rsidR="0043678E">
        <w:rPr>
          <w:vertAlign w:val="subscript"/>
        </w:rPr>
        <w:t>msy</w:t>
      </w:r>
      <w:r w:rsidR="00073644">
        <w:t>.   Our alternative harvest policies</w:t>
      </w:r>
      <w:r w:rsidR="009749BC">
        <w:t xml:space="preserve"> and institutional reforms</w:t>
      </w:r>
      <w:r w:rsidR="00073644">
        <w:t xml:space="preserve"> allow us to examine the additional benefits that could be generated by optimizing the recovery path </w:t>
      </w:r>
      <w:r w:rsidR="0043678E">
        <w:t>[</w:t>
      </w:r>
      <w:r w:rsidR="00073644">
        <w:t>f</w:t>
      </w:r>
      <w:r w:rsidR="00073644" w:rsidRPr="00073644">
        <w:rPr>
          <w:vertAlign w:val="superscript"/>
        </w:rPr>
        <w:t>#</w:t>
      </w:r>
      <w:r w:rsidR="00073644">
        <w:t>(b)</w:t>
      </w:r>
      <w:r w:rsidR="0043678E">
        <w:t>]</w:t>
      </w:r>
      <w:r w:rsidR="00073644">
        <w:t xml:space="preserve"> rather than just maintaining the status quo </w:t>
      </w:r>
      <w:r w:rsidR="0043678E">
        <w:t>until recovery</w:t>
      </w:r>
      <w:r w:rsidR="009749BC">
        <w:t>.</w:t>
      </w:r>
    </w:p>
    <w:p w14:paraId="01BE6301" w14:textId="77777777" w:rsidR="00453405" w:rsidRDefault="00453405" w:rsidP="00963BC0">
      <w:pPr>
        <w:pStyle w:val="NoSpacing"/>
      </w:pPr>
    </w:p>
    <w:p w14:paraId="3820F691" w14:textId="7297D4C1" w:rsidR="00791B36" w:rsidRDefault="00453405" w:rsidP="00963BC0">
      <w:pPr>
        <w:pStyle w:val="NoSpacing"/>
      </w:pPr>
      <w:r>
        <w:t>Any given harvest policy will have effects that play out differently over time.  Because we explicitly model the dynamics for each fishery under each harvest policy, we can examine the timing</w:t>
      </w:r>
      <w:r w:rsidR="000F3FA6">
        <w:t xml:space="preserve"> of effects in</w:t>
      </w:r>
      <w:r>
        <w:t xml:space="preserve"> detail.  Naturally, the way in which a given harvest policy affects a given fish stock will depend on biological parameters; we estimate these parameters using a structural low-data assessment approach </w:t>
      </w:r>
      <w:commentRangeStart w:id="203"/>
      <w:r>
        <w:t xml:space="preserve">(Martell and </w:t>
      </w:r>
      <w:proofErr w:type="spellStart"/>
      <w:r>
        <w:t>Froese</w:t>
      </w:r>
      <w:proofErr w:type="spellEnd"/>
      <w:r>
        <w:t xml:space="preserve">). </w:t>
      </w:r>
      <w:commentRangeEnd w:id="203"/>
      <w:r w:rsidR="005516D7">
        <w:rPr>
          <w:rStyle w:val="CommentReference"/>
        </w:rPr>
        <w:commentReference w:id="203"/>
      </w:r>
      <w:r w:rsidR="009749BC">
        <w:t>T</w:t>
      </w:r>
      <w:r w:rsidR="00667579">
        <w:t xml:space="preserve">his approach allows us to estimate the year-by-year effects on profit, food, and biomass of </w:t>
      </w:r>
      <w:r w:rsidR="009749BC">
        <w:t>following any particular fishery recovery strategy over time</w:t>
      </w:r>
      <w:r w:rsidR="00667579">
        <w:t xml:space="preserve">.  Timing of effects may be of particular importance when considering food provision and profit motives.  </w:t>
      </w:r>
      <w:r w:rsidR="001411F1">
        <w:t xml:space="preserve">For example, the largest fishing country in the world (China) has proposed new goals to increase </w:t>
      </w:r>
      <w:r w:rsidR="00D21A88">
        <w:t>seafood consumption</w:t>
      </w:r>
      <w:r w:rsidR="001411F1">
        <w:t xml:space="preserve"> by </w:t>
      </w:r>
      <w:r w:rsidR="00D21A88">
        <w:t>50</w:t>
      </w:r>
      <w:r w:rsidR="001411F1">
        <w:t>% over</w:t>
      </w:r>
      <w:r w:rsidR="007E5101">
        <w:t xml:space="preserve"> the next</w:t>
      </w:r>
      <w:r w:rsidR="001411F1">
        <w:t xml:space="preserve"> </w:t>
      </w:r>
      <w:r w:rsidR="00D21A88">
        <w:t>six</w:t>
      </w:r>
      <w:r w:rsidR="001411F1">
        <w:t xml:space="preserve"> years</w:t>
      </w:r>
      <w:r w:rsidR="007E5101">
        <w:rPr>
          <w:rStyle w:val="FootnoteReference"/>
        </w:rPr>
        <w:footnoteReference w:id="2"/>
      </w:r>
      <w:r w:rsidR="001411F1">
        <w:t xml:space="preserve">.  The extent to which </w:t>
      </w:r>
      <w:r w:rsidR="0043678E">
        <w:t xml:space="preserve">such an objective </w:t>
      </w:r>
      <w:r w:rsidR="001411F1">
        <w:t xml:space="preserve">will be possible from wild fisheries will depend on the harvest policies implemented and can be estimated here.  </w:t>
      </w:r>
      <w:r w:rsidR="0043678E">
        <w:t xml:space="preserve">Similarly, </w:t>
      </w:r>
      <w:r w:rsidR="001411F1">
        <w:t xml:space="preserve">if a country is interested primarily in the livelihoods of its fishermen, then it </w:t>
      </w:r>
      <w:r w:rsidR="0043678E">
        <w:t>should</w:t>
      </w:r>
      <w:r w:rsidR="001411F1">
        <w:t xml:space="preserve"> focus on harvest policies f</w:t>
      </w:r>
      <w:r w:rsidR="001411F1" w:rsidRPr="001411F1">
        <w:rPr>
          <w:vertAlign w:val="superscript"/>
        </w:rPr>
        <w:t>#</w:t>
      </w:r>
      <w:r w:rsidR="001411F1">
        <w:t xml:space="preserve">(b) </w:t>
      </w:r>
      <w:r w:rsidR="001411F1">
        <w:lastRenderedPageBreak/>
        <w:t xml:space="preserve">(which maximizes net present value of profits) and f*(b) (which reforms institutions and optimizes harvest). </w:t>
      </w:r>
      <w:commentRangeStart w:id="204"/>
      <w:r w:rsidR="001411F1">
        <w:t xml:space="preserve"> These harvest policies often call for sharp reductions in current fishing to allow rapid rebuilding of stocks (though under this model, it is rarely optimal to completely close the fishery during rebuilding).  </w:t>
      </w:r>
      <w:commentRangeStart w:id="205"/>
      <w:r w:rsidR="001411F1">
        <w:t xml:space="preserve">Such measures often impose significant short-run economic losses, but by definition, the long run gains of recovery will outweigh the short-run losses </w:t>
      </w:r>
      <w:commentRangeEnd w:id="205"/>
      <w:r w:rsidR="00887E41">
        <w:rPr>
          <w:rStyle w:val="CommentReference"/>
        </w:rPr>
        <w:commentReference w:id="205"/>
      </w:r>
      <w:r w:rsidR="001411F1">
        <w:t xml:space="preserve">(or else the chosen policy could not have been </w:t>
      </w:r>
      <w:r w:rsidR="0043678E">
        <w:t xml:space="preserve">economically </w:t>
      </w:r>
      <w:r w:rsidR="001411F1">
        <w:t xml:space="preserve">optimal).  </w:t>
      </w:r>
      <w:r w:rsidR="00A42BF9">
        <w:t xml:space="preserve">This raises the question of how to finance this “recovery gap;” </w:t>
      </w:r>
      <w:commentRangeStart w:id="206"/>
      <w:r w:rsidR="00A42BF9">
        <w:t>we return to this issue in the discussion.</w:t>
      </w:r>
      <w:commentRangeEnd w:id="206"/>
      <w:r w:rsidR="007B7AF1">
        <w:rPr>
          <w:rStyle w:val="CommentReference"/>
        </w:rPr>
        <w:commentReference w:id="206"/>
      </w:r>
      <w:commentRangeEnd w:id="204"/>
      <w:r w:rsidR="00DC15C3">
        <w:rPr>
          <w:rStyle w:val="CommentReference"/>
        </w:rPr>
        <w:commentReference w:id="204"/>
      </w:r>
    </w:p>
    <w:p w14:paraId="09FF4570" w14:textId="77777777" w:rsidR="00791B36" w:rsidRDefault="00791B36" w:rsidP="00963BC0">
      <w:pPr>
        <w:pStyle w:val="NoSpacing"/>
      </w:pPr>
    </w:p>
    <w:p w14:paraId="23780493" w14:textId="639FF177" w:rsidR="000F3FA6" w:rsidRDefault="00A42BF9" w:rsidP="00963BC0">
      <w:pPr>
        <w:pStyle w:val="NoSpacing"/>
      </w:pPr>
      <w:r>
        <w:t xml:space="preserve">  </w:t>
      </w:r>
    </w:p>
    <w:p w14:paraId="4E542DD4" w14:textId="696B41FC" w:rsidR="000F3FA6" w:rsidRDefault="00654DAB" w:rsidP="00963BC0">
      <w:pPr>
        <w:pStyle w:val="NoSpacing"/>
      </w:pPr>
      <w:r>
        <w:t xml:space="preserve">At a global scale, we find that a triple bottom line of increases in fishery profitability, food production, and conservation is a realistic outcome of fishery recovery in </w:t>
      </w:r>
      <w:commentRangeStart w:id="207"/>
      <w:commentRangeStart w:id="208"/>
      <w:r w:rsidR="00960E29">
        <w:t>58</w:t>
      </w:r>
      <w:r>
        <w:t>% of global fisheries</w:t>
      </w:r>
      <w:commentRangeEnd w:id="207"/>
      <w:r w:rsidR="005061BA">
        <w:rPr>
          <w:rStyle w:val="CommentReference"/>
        </w:rPr>
        <w:commentReference w:id="207"/>
      </w:r>
      <w:commentRangeEnd w:id="208"/>
      <w:r w:rsidR="00DE649D">
        <w:rPr>
          <w:rStyle w:val="CommentReference"/>
        </w:rPr>
        <w:commentReference w:id="208"/>
      </w:r>
      <w:r>
        <w:t>.</w:t>
      </w:r>
      <w:r w:rsidRPr="00A74CD5">
        <w:rPr>
          <w:rStyle w:val="FootnoteReference"/>
        </w:rPr>
        <w:footnoteReference w:id="3"/>
      </w:r>
      <w:r>
        <w:t xml:space="preserve">  Consider the case in which all global fisheries adopt management approaches that allow them to control harvest in an economically efficient manner (Policy #4 above).  Figure </w:t>
      </w:r>
      <w:r w:rsidR="00A07F89">
        <w:t>1</w:t>
      </w:r>
      <w:r>
        <w:t xml:space="preserve"> show</w:t>
      </w:r>
      <w:r w:rsidR="00686256">
        <w:t>s</w:t>
      </w:r>
      <w:r>
        <w:t xml:space="preserve"> the </w:t>
      </w:r>
      <w:r w:rsidR="00211E4C">
        <w:t xml:space="preserve">change </w:t>
      </w:r>
      <w:r>
        <w:t xml:space="preserve">in </w:t>
      </w:r>
      <w:r w:rsidR="007446BB">
        <w:t xml:space="preserve">steady state </w:t>
      </w:r>
      <w:r>
        <w:t>biomass (horizontal axis) and fishery y</w:t>
      </w:r>
      <w:r w:rsidR="007446BB">
        <w:t>ield (vertical axis) relative</w:t>
      </w:r>
      <w:r w:rsidR="00B168FD">
        <w:t xml:space="preserve"> to status quo fishing (P0</w:t>
      </w:r>
      <w:r w:rsidR="007446BB">
        <w:t>)</w:t>
      </w:r>
      <w:r w:rsidR="00172ECC">
        <w:t xml:space="preserve"> by the year </w:t>
      </w:r>
      <w:commentRangeStart w:id="209"/>
      <w:r w:rsidR="00172ECC">
        <w:t>2032</w:t>
      </w:r>
      <w:commentRangeEnd w:id="209"/>
      <w:r w:rsidR="00CE7B0B">
        <w:rPr>
          <w:rStyle w:val="CommentReference"/>
        </w:rPr>
        <w:commentReference w:id="209"/>
      </w:r>
      <w:r w:rsidR="007446BB">
        <w:t xml:space="preserve">.  Each point represents a country, and the size of the dot represents the increase in fishery profits. </w:t>
      </w:r>
      <w:ins w:id="210" w:author="MikeM" w:date="2015-01-04T19:18:00Z">
        <w:r w:rsidR="009E1EF7">
          <w:t xml:space="preserve">Across all fisheries, we estimate median changes of __% increase in biomass, __% increase in food provision, and __% increase in profits </w:t>
        </w:r>
      </w:ins>
      <w:ins w:id="211" w:author="MikeM" w:date="2015-01-04T19:20:00Z">
        <w:r w:rsidR="009E1EF7">
          <w:t xml:space="preserve">under P4 </w:t>
        </w:r>
      </w:ins>
      <w:ins w:id="212" w:author="MikeM" w:date="2015-01-04T19:19:00Z">
        <w:r w:rsidR="009E1EF7">
          <w:t xml:space="preserve">compared </w:t>
        </w:r>
      </w:ins>
      <w:ins w:id="213" w:author="MikeM" w:date="2015-01-04T19:21:00Z">
        <w:r w:rsidR="009E1EF7">
          <w:t xml:space="preserve">to </w:t>
        </w:r>
      </w:ins>
      <w:ins w:id="214" w:author="MikeM" w:date="2015-01-04T19:22:00Z">
        <w:r w:rsidR="009E1EF7">
          <w:t xml:space="preserve">under </w:t>
        </w:r>
      </w:ins>
      <w:ins w:id="215" w:author="MikeM" w:date="2015-01-04T19:20:00Z">
        <w:r w:rsidR="009E1EF7">
          <w:t>P0.</w:t>
        </w:r>
      </w:ins>
    </w:p>
    <w:p w14:paraId="4F6C0A6B" w14:textId="098CBD22" w:rsidR="00A07F89" w:rsidRDefault="00686256" w:rsidP="00211E4C">
      <w:pPr>
        <w:pStyle w:val="Caption"/>
        <w:jc w:val="center"/>
      </w:pPr>
      <w:r>
        <w:rPr>
          <w:noProof/>
          <w:lang w:val="en-CA" w:eastAsia="en-CA"/>
        </w:rPr>
        <w:lastRenderedPageBreak/>
        <w:drawing>
          <wp:inline distT="0" distB="0" distL="0" distR="0" wp14:anchorId="303A1243" wp14:editId="7E9E003D">
            <wp:extent cx="5943600" cy="475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Percen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A07F89">
        <w:t xml:space="preserve">Figure </w:t>
      </w:r>
      <w:r w:rsidR="009859C7">
        <w:fldChar w:fldCharType="begin"/>
      </w:r>
      <w:r w:rsidR="009859C7">
        <w:instrText xml:space="preserve"> SEQ Figure \* ARABIC </w:instrText>
      </w:r>
      <w:r w:rsidR="009859C7">
        <w:fldChar w:fldCharType="separate"/>
      </w:r>
      <w:r w:rsidR="00A07F89">
        <w:rPr>
          <w:noProof/>
        </w:rPr>
        <w:t>1</w:t>
      </w:r>
      <w:r w:rsidR="009859C7">
        <w:rPr>
          <w:noProof/>
        </w:rPr>
        <w:fldChar w:fldCharType="end"/>
      </w:r>
      <w:r w:rsidR="00A07F89">
        <w:t xml:space="preserve">: </w:t>
      </w:r>
      <w:commentRangeStart w:id="216"/>
      <w:r w:rsidR="00A07F89">
        <w:t xml:space="preserve">Changes in steady state biomass, fishery yield, and profit by </w:t>
      </w:r>
      <w:commentRangeStart w:id="217"/>
      <w:r w:rsidR="00A07F89">
        <w:t>2046</w:t>
      </w:r>
      <w:commentRangeEnd w:id="217"/>
      <w:r w:rsidR="005516D7">
        <w:rPr>
          <w:rStyle w:val="CommentReference"/>
          <w:b w:val="0"/>
          <w:bCs w:val="0"/>
          <w:color w:val="auto"/>
        </w:rPr>
        <w:commentReference w:id="217"/>
      </w:r>
      <w:r w:rsidR="00A07F89">
        <w:t xml:space="preserve"> under economically optimal harvest strategy</w:t>
      </w:r>
      <w:commentRangeEnd w:id="216"/>
      <w:r w:rsidR="008736FB">
        <w:rPr>
          <w:rStyle w:val="CommentReference"/>
          <w:b w:val="0"/>
          <w:bCs w:val="0"/>
          <w:color w:val="auto"/>
        </w:rPr>
        <w:commentReference w:id="216"/>
      </w:r>
    </w:p>
    <w:p w14:paraId="79BF5438" w14:textId="5CE7C65C" w:rsidR="007446BB" w:rsidRDefault="007446BB" w:rsidP="00963BC0">
      <w:pPr>
        <w:pStyle w:val="NoSpacing"/>
      </w:pPr>
      <w:r>
        <w:t xml:space="preserve">While </w:t>
      </w:r>
      <w:r w:rsidR="00686256">
        <w:t>the majority of</w:t>
      </w:r>
      <w:r>
        <w:t xml:space="preserve"> countries stand to gain in all three dimensions,</w:t>
      </w:r>
      <w:r w:rsidR="00686256">
        <w:t xml:space="preserve"> some countries </w:t>
      </w:r>
      <w:commentRangeStart w:id="218"/>
      <w:r w:rsidR="00686256">
        <w:t>show declines in biomass relative to the status quo</w:t>
      </w:r>
      <w:commentRangeEnd w:id="218"/>
      <w:r w:rsidR="00A52158">
        <w:rPr>
          <w:rStyle w:val="CommentReference"/>
        </w:rPr>
        <w:commentReference w:id="218"/>
      </w:r>
      <w:r w:rsidR="00686256">
        <w:t>. This situation may arise if</w:t>
      </w:r>
      <w:r w:rsidR="00172ECC">
        <w:t xml:space="preserve"> the</w:t>
      </w:r>
      <w:r w:rsidR="00686256">
        <w:t xml:space="preserve"> current exploitation levels in a country</w:t>
      </w:r>
      <w:r w:rsidR="00172ECC">
        <w:t>’s large fisheries</w:t>
      </w:r>
      <w:r w:rsidR="00686256">
        <w:t xml:space="preserve"> are estimated to be low, in which case the status quo will result in less than optimal exploitation</w:t>
      </w:r>
      <w:r w:rsidR="00960E29">
        <w:t xml:space="preserve"> after recovery</w:t>
      </w:r>
      <w:r w:rsidR="00686256">
        <w:t>.</w:t>
      </w:r>
      <w:r>
        <w:t xml:space="preserve"> Figure 1 also suggests a prioritization: countries with the greatest potential gains in conservation are </w:t>
      </w:r>
      <w:commentRangeStart w:id="219"/>
      <w:r>
        <w:t xml:space="preserve">farthest </w:t>
      </w:r>
      <w:del w:id="220" w:author="Ray Hilborn" w:date="2014-12-29T17:22:00Z">
        <w:r w:rsidDel="008736FB">
          <w:delText>east</w:delText>
        </w:r>
        <w:commentRangeEnd w:id="219"/>
        <w:r w:rsidR="005061BA" w:rsidDel="008736FB">
          <w:rPr>
            <w:rStyle w:val="CommentReference"/>
          </w:rPr>
          <w:commentReference w:id="219"/>
        </w:r>
      </w:del>
      <w:ins w:id="221" w:author="Ray Hilborn" w:date="2014-12-29T17:22:00Z">
        <w:r w:rsidR="008736FB">
          <w:t>to the right</w:t>
        </w:r>
      </w:ins>
      <w:r>
        <w:t xml:space="preserve">, those with greatest gains in food are farthest </w:t>
      </w:r>
      <w:del w:id="222" w:author="Ray Hilborn" w:date="2014-12-29T17:22:00Z">
        <w:r w:rsidDel="008736FB">
          <w:delText>north</w:delText>
        </w:r>
      </w:del>
      <w:ins w:id="223" w:author="Ray Hilborn" w:date="2014-12-29T17:22:00Z">
        <w:r w:rsidR="008736FB">
          <w:t>to the top</w:t>
        </w:r>
      </w:ins>
      <w:r>
        <w:t>, and those with greatest gains in profits are the largest dots.</w:t>
      </w:r>
    </w:p>
    <w:p w14:paraId="3C0EEE9E" w14:textId="77777777" w:rsidR="007446BB" w:rsidRDefault="007446BB" w:rsidP="00963BC0">
      <w:pPr>
        <w:pStyle w:val="NoSpacing"/>
      </w:pPr>
    </w:p>
    <w:p w14:paraId="23E4EA0F" w14:textId="109AFE3F" w:rsidR="001C72C6" w:rsidRDefault="007446BB" w:rsidP="00963BC0">
      <w:pPr>
        <w:pStyle w:val="NoSpacing"/>
      </w:pPr>
      <w:r>
        <w:t xml:space="preserve">While the results thus far suggest that nearly every country in the world stands to gain from fishery recovery regardless of its objective, some important tradeoffs also emerge across recovery policies.  </w:t>
      </w:r>
      <w:del w:id="224" w:author="Trevor Branch" w:date="2015-01-09T16:36:00Z">
        <w:r w:rsidR="001163E9" w:rsidDel="00E97625">
          <w:delText xml:space="preserve">Policies </w:delText>
        </w:r>
        <w:r w:rsidR="00B168FD" w:rsidDel="00E97625">
          <w:delText>P1-P4</w:delText>
        </w:r>
      </w:del>
      <w:ins w:id="225" w:author="Trevor Branch" w:date="2015-01-09T16:36:00Z">
        <w:r w:rsidR="00E97625">
          <w:t>All four policies</w:t>
        </w:r>
      </w:ins>
      <w:r w:rsidR="001163E9">
        <w:t xml:space="preserve"> are all expected to give rise to increases in biomass of fish</w:t>
      </w:r>
      <w:r w:rsidR="008457BF">
        <w:t>, relative to today</w:t>
      </w:r>
      <w:r w:rsidR="001163E9">
        <w:t xml:space="preserve"> (this is the definition of “recovery”), </w:t>
      </w:r>
      <w:r w:rsidR="005061BA">
        <w:t xml:space="preserve">albeit </w:t>
      </w:r>
      <w:r w:rsidR="00816890">
        <w:t xml:space="preserve">to different levels; </w:t>
      </w:r>
      <w:r w:rsidR="001163E9">
        <w:t xml:space="preserve">we expect </w:t>
      </w:r>
      <w:commentRangeStart w:id="226"/>
      <w:r w:rsidR="00B168FD">
        <w:t>P4</w:t>
      </w:r>
      <w:r w:rsidR="001163E9">
        <w:t xml:space="preserve"> </w:t>
      </w:r>
      <w:commentRangeEnd w:id="226"/>
      <w:r w:rsidR="00E97625">
        <w:rPr>
          <w:rStyle w:val="CommentReference"/>
        </w:rPr>
        <w:commentReference w:id="226"/>
      </w:r>
      <w:r w:rsidR="001163E9">
        <w:t>to recover to the largest stocks.</w:t>
      </w:r>
      <w:commentRangeStart w:id="227"/>
      <w:r w:rsidR="001163E9" w:rsidRPr="00A74CD5">
        <w:rPr>
          <w:rStyle w:val="FootnoteReference"/>
        </w:rPr>
        <w:footnoteReference w:id="4"/>
      </w:r>
      <w:r w:rsidR="00B168FD">
        <w:t xml:space="preserve">  </w:t>
      </w:r>
      <w:commentRangeEnd w:id="227"/>
      <w:r w:rsidR="005D0F96">
        <w:rPr>
          <w:rStyle w:val="CommentReference"/>
        </w:rPr>
        <w:commentReference w:id="227"/>
      </w:r>
      <w:r w:rsidR="001163E9">
        <w:t xml:space="preserve">Policies </w:t>
      </w:r>
      <w:r w:rsidR="00B168FD">
        <w:t>P1 and P2</w:t>
      </w:r>
      <w:r w:rsidR="001163E9">
        <w:t xml:space="preserve"> are “food maximizing” in the sense that both will result in fishery recovery </w:t>
      </w:r>
      <w:r w:rsidR="00B168FD">
        <w:t xml:space="preserve">to Bmsy </w:t>
      </w:r>
      <w:r w:rsidR="001163E9">
        <w:t xml:space="preserve">(though </w:t>
      </w:r>
      <w:r w:rsidR="00B168FD">
        <w:t>P2</w:t>
      </w:r>
      <w:r w:rsidR="001163E9">
        <w:t xml:space="preserve"> will recover more quickly), and will thus re</w:t>
      </w:r>
      <w:r w:rsidR="001C72C6">
        <w:t>turn larger yields than will P3 or P4</w:t>
      </w:r>
      <w:r w:rsidR="001163E9">
        <w:t>.</w:t>
      </w:r>
      <w:r w:rsidR="001C72C6">
        <w:t xml:space="preserve">  And by their </w:t>
      </w:r>
      <w:r w:rsidR="001C72C6">
        <w:lastRenderedPageBreak/>
        <w:t>very design, P3 and P4 are engineered for economic profitability, though P4, which adopts institutional reform that raises prices and lowers costs, will return larger profits than does P3.  Figure 2 illustrates these tradeoffs for the aggregated global fishery and for a few select regions of interest.</w:t>
      </w:r>
    </w:p>
    <w:p w14:paraId="4F700198" w14:textId="77777777" w:rsidR="009118D5" w:rsidRDefault="009118D5" w:rsidP="00963BC0">
      <w:pPr>
        <w:pStyle w:val="NoSpacing"/>
      </w:pPr>
    </w:p>
    <w:p w14:paraId="19BD3565" w14:textId="39F4E0A8" w:rsidR="00A07F89" w:rsidRDefault="009118D5" w:rsidP="00A07F89">
      <w:pPr>
        <w:pStyle w:val="Caption"/>
      </w:pPr>
      <w:r>
        <w:rPr>
          <w:noProof/>
          <w:lang w:val="en-CA" w:eastAsia="en-CA"/>
        </w:rPr>
        <w:drawing>
          <wp:inline distT="0" distB="0" distL="0" distR="0" wp14:anchorId="025B62AE" wp14:editId="2684CB17">
            <wp:extent cx="5943600" cy="4245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Start w:id="228"/>
      <w:r w:rsidR="00A07F89">
        <w:t xml:space="preserve">Figure </w:t>
      </w:r>
      <w:r w:rsidR="009859C7">
        <w:fldChar w:fldCharType="begin"/>
      </w:r>
      <w:r w:rsidR="009859C7">
        <w:instrText xml:space="preserve"> SEQ Figure \* ARABIC </w:instrText>
      </w:r>
      <w:r w:rsidR="009859C7">
        <w:fldChar w:fldCharType="separate"/>
      </w:r>
      <w:r w:rsidR="00A07F89">
        <w:rPr>
          <w:noProof/>
        </w:rPr>
        <w:t>2</w:t>
      </w:r>
      <w:r w:rsidR="009859C7">
        <w:rPr>
          <w:noProof/>
        </w:rPr>
        <w:fldChar w:fldCharType="end"/>
      </w:r>
      <w:r w:rsidR="00A07F89">
        <w:t xml:space="preserve">: </w:t>
      </w:r>
      <w:r w:rsidR="00C24ED8">
        <w:t>T</w:t>
      </w:r>
      <w:r w:rsidR="00A07F89">
        <w:t>radeoffs</w:t>
      </w:r>
      <w:r w:rsidR="00C24ED8">
        <w:t xml:space="preserve"> between P1 (blue), P2 (green), P3 </w:t>
      </w:r>
      <w:commentRangeEnd w:id="228"/>
      <w:r w:rsidR="00880957">
        <w:rPr>
          <w:rStyle w:val="CommentReference"/>
          <w:b w:val="0"/>
          <w:bCs w:val="0"/>
          <w:color w:val="auto"/>
        </w:rPr>
        <w:commentReference w:id="228"/>
      </w:r>
      <w:r w:rsidR="00C24ED8">
        <w:t>(purple), and P4 (red)</w:t>
      </w:r>
      <w:r w:rsidR="00A07F89">
        <w:t xml:space="preserve"> for </w:t>
      </w:r>
      <w:commentRangeStart w:id="229"/>
      <w:r w:rsidR="00A07F89">
        <w:t>select fishing nations and the world</w:t>
      </w:r>
      <w:commentRangeEnd w:id="229"/>
      <w:ins w:id="230" w:author="TB" w:date="2015-01-09T22:49:00Z">
        <w:r w:rsidR="009E47E8">
          <w:rPr>
            <w:rStyle w:val="CommentReference"/>
            <w:b w:val="0"/>
            <w:bCs w:val="0"/>
            <w:color w:val="auto"/>
          </w:rPr>
          <w:commentReference w:id="229"/>
        </w:r>
      </w:ins>
      <w:ins w:id="231" w:author="Trevor Branch" w:date="2015-01-09T16:37:00Z">
        <w:r w:rsidR="00E97625">
          <w:t xml:space="preserve"> Get rid of the dark </w:t>
        </w:r>
        <w:proofErr w:type="spellStart"/>
        <w:r w:rsidR="00E97625">
          <w:t>ggplot</w:t>
        </w:r>
        <w:proofErr w:type="spellEnd"/>
        <w:r w:rsidR="00E97625">
          <w:t xml:space="preserve"> grid. Use open circles with different colors (otherwise they create new colors where they overlap). </w:t>
        </w:r>
      </w:ins>
    </w:p>
    <w:p w14:paraId="6D733A09" w14:textId="2C5803B1" w:rsidR="001C72C6" w:rsidRDefault="001C72C6" w:rsidP="00963BC0">
      <w:pPr>
        <w:pStyle w:val="NoSpacing"/>
      </w:pPr>
      <w:commentRangeStart w:id="232"/>
      <w:r>
        <w:t xml:space="preserve">Figure 2 </w:t>
      </w:r>
      <w:commentRangeEnd w:id="232"/>
      <w:r w:rsidR="005D0F96">
        <w:rPr>
          <w:rStyle w:val="CommentReference"/>
        </w:rPr>
        <w:commentReference w:id="232"/>
      </w:r>
      <w:r>
        <w:t>demonstrates that while a triple bottom line is possible</w:t>
      </w:r>
      <w:r w:rsidR="00A52158">
        <w:t xml:space="preserve"> relative to status quo</w:t>
      </w:r>
      <w:r>
        <w:t>, tradeoffs still exist</w:t>
      </w:r>
      <w:r w:rsidR="00A52158">
        <w:t xml:space="preserve"> across policies for the magnitude of gains for different objectives.</w:t>
      </w:r>
      <w:r>
        <w:t xml:space="preserve"> </w:t>
      </w:r>
      <w:r w:rsidR="00A52158">
        <w:t>As a result,</w:t>
      </w:r>
      <w:r>
        <w:t xml:space="preserve"> clearly articulating the objectives of fishery reform </w:t>
      </w:r>
      <w:r w:rsidR="00A52158">
        <w:t xml:space="preserve">is </w:t>
      </w:r>
      <w:r>
        <w:t>crucial to targe</w:t>
      </w:r>
      <w:r w:rsidR="008F432D">
        <w:t xml:space="preserve">ting the right policy. </w:t>
      </w:r>
    </w:p>
    <w:p w14:paraId="78864A6D" w14:textId="77777777" w:rsidR="00E3139B" w:rsidRDefault="00E3139B" w:rsidP="00963BC0">
      <w:pPr>
        <w:pStyle w:val="NoSpacing"/>
      </w:pPr>
    </w:p>
    <w:p w14:paraId="52E22BD0" w14:textId="531358F5" w:rsidR="00E3139B" w:rsidRDefault="00E3139B" w:rsidP="00963BC0">
      <w:pPr>
        <w:pStyle w:val="NoSpacing"/>
      </w:pPr>
      <w:r>
        <w:t xml:space="preserve">Figure 2 also suggests an intriguing opportunity: In comparing results for P3 vs. P4, we see only small differences in biomass and food, but very large differences in fishery profitability.  Policy P4 is meant to simulate a rights </w:t>
      </w:r>
      <w:r w:rsidR="00A52158">
        <w:t>based</w:t>
      </w:r>
      <w:r w:rsidR="004C72C3">
        <w:t xml:space="preserve"> or catch share</w:t>
      </w:r>
      <w:r w:rsidR="00A52158">
        <w:t xml:space="preserve"> </w:t>
      </w:r>
      <w:r>
        <w:t>system</w:t>
      </w:r>
      <w:r w:rsidR="00A52158">
        <w:t>,</w:t>
      </w:r>
      <w:r>
        <w:t xml:space="preserve"> such as a cooperative (cite Deacon), a TURF (cite </w:t>
      </w:r>
      <w:proofErr w:type="spellStart"/>
      <w:r>
        <w:t>Cancino</w:t>
      </w:r>
      <w:proofErr w:type="spellEnd"/>
      <w:r>
        <w:t xml:space="preserve"> </w:t>
      </w:r>
      <w:proofErr w:type="spellStart"/>
      <w:r>
        <w:t>Wilen</w:t>
      </w:r>
      <w:proofErr w:type="spellEnd"/>
      <w:r>
        <w:t xml:space="preserve">), or an </w:t>
      </w:r>
      <w:commentRangeStart w:id="233"/>
      <w:r>
        <w:t xml:space="preserve">ITQ </w:t>
      </w:r>
      <w:commentRangeEnd w:id="233"/>
      <w:r w:rsidR="00A52158">
        <w:rPr>
          <w:rStyle w:val="CommentReference"/>
        </w:rPr>
        <w:commentReference w:id="233"/>
      </w:r>
      <w:r>
        <w:t>(cite Newell</w:t>
      </w:r>
      <w:r w:rsidR="00C7767D">
        <w:t>, Costello et al.</w:t>
      </w:r>
      <w:r>
        <w:t xml:space="preserve">).  While much debate exists about allocation, distribution, and equity under these </w:t>
      </w:r>
      <w:r w:rsidR="00A52158">
        <w:t xml:space="preserve">rights based </w:t>
      </w:r>
      <w:r>
        <w:t xml:space="preserve">approaches, the evidence of increases in prices and decreases in costs is </w:t>
      </w:r>
      <w:r w:rsidR="00C7767D">
        <w:t xml:space="preserve">robust across </w:t>
      </w:r>
      <w:r w:rsidR="004C72C3">
        <w:t xml:space="preserve">diverse </w:t>
      </w:r>
      <w:r w:rsidR="00C7767D">
        <w:t>case studies</w:t>
      </w:r>
      <w:r>
        <w:t xml:space="preserve">.  We surveyed the literature and adopted mid-point estimates of these values: prices increase by </w:t>
      </w:r>
      <w:r w:rsidR="001B1C7C">
        <w:t>20</w:t>
      </w:r>
      <w:r>
        <w:t xml:space="preserve">% and the cost parameter decreases by </w:t>
      </w:r>
      <w:r w:rsidR="001B1C7C">
        <w:t>20</w:t>
      </w:r>
      <w:r>
        <w:t>% under P4</w:t>
      </w:r>
      <w:ins w:id="234" w:author="MikeM" w:date="2015-01-04T19:49:00Z">
        <w:r w:rsidR="00E6622E">
          <w:t xml:space="preserve"> (see supporting information for list of studies)</w:t>
        </w:r>
      </w:ins>
      <w:ins w:id="235" w:author="MM" w:date="2015-01-09T22:49:00Z">
        <w:r>
          <w:t>.</w:t>
        </w:r>
      </w:ins>
      <w:del w:id="236" w:author="MM" w:date="2015-01-09T22:49:00Z">
        <w:r>
          <w:delText>.</w:delText>
        </w:r>
      </w:del>
      <w:r>
        <w:t xml:space="preserve">  These changes cause the optimal management approach (P3 vs. P4) to change (See Figure SX in supplement for examples of policy functions under P3 vs P4), typically by harvesting</w:t>
      </w:r>
      <w:r w:rsidR="00C7767D">
        <w:t xml:space="preserve"> slightly</w:t>
      </w:r>
      <w:r>
        <w:t xml:space="preserve"> more aggressively and equilibrating at a </w:t>
      </w:r>
      <w:r w:rsidR="00C7767D">
        <w:t xml:space="preserve">slightly </w:t>
      </w:r>
      <w:r>
        <w:t xml:space="preserve">lower steady state resource stock.  But most impressively, these price and cost changes can have </w:t>
      </w:r>
      <w:del w:id="237" w:author="Trevor Branch" w:date="2015-01-09T16:43:00Z">
        <w:r w:rsidDel="00E97625">
          <w:delText xml:space="preserve">enormous </w:delText>
        </w:r>
      </w:del>
      <w:ins w:id="238" w:author="Trevor Branch" w:date="2015-01-09T16:43:00Z">
        <w:r w:rsidR="00E97625">
          <w:t xml:space="preserve">large </w:t>
        </w:r>
      </w:ins>
      <w:r>
        <w:t xml:space="preserve">economic consequences.  Our global estimates suggest that moving from P3 to P4 could increase fishery profit by </w:t>
      </w:r>
      <w:r w:rsidR="00403957">
        <w:t>3</w:t>
      </w:r>
      <w:r w:rsidR="00CA6E1C">
        <w:t xml:space="preserve">2% </w:t>
      </w:r>
      <w:r>
        <w:t>- this is</w:t>
      </w:r>
      <w:r w:rsidR="00CA6E1C">
        <w:t xml:space="preserve"> </w:t>
      </w:r>
      <w:r w:rsidR="00403957">
        <w:t>more than</w:t>
      </w:r>
      <w:r w:rsidR="00CA6E1C">
        <w:t xml:space="preserve"> half </w:t>
      </w:r>
      <w:r w:rsidR="00CA6E1C">
        <w:lastRenderedPageBreak/>
        <w:t>of the</w:t>
      </w:r>
      <w:r>
        <w:t xml:space="preserve"> entire gain in profit that would arise in moving from P0 to P3.  </w:t>
      </w:r>
      <w:commentRangeStart w:id="239"/>
      <w:r>
        <w:t xml:space="preserve">These results are displayed in Figure </w:t>
      </w:r>
      <w:r w:rsidR="00C7767D">
        <w:t>3, which shows the percentage increase in profits, by country</w:t>
      </w:r>
      <w:commentRangeEnd w:id="239"/>
      <w:r w:rsidR="00DB35D2">
        <w:t xml:space="preserve"> for the top 20 fishing nations</w:t>
      </w:r>
      <w:r w:rsidR="007E48DC">
        <w:rPr>
          <w:rStyle w:val="CommentReference"/>
        </w:rPr>
        <w:commentReference w:id="239"/>
      </w:r>
      <w:r w:rsidR="00C7767D">
        <w:t xml:space="preserve">.  The bottom segment of each bar represents the upside from managing the biological stock more efficiently (going from P0 to P3).  The top segment represents the additional upside from engaging in institutional reforms that increase economic efficiency (going from P3 to P4).  For many countries, and for the globe as a whole, </w:t>
      </w:r>
      <w:commentRangeStart w:id="240"/>
      <w:r w:rsidR="00C7767D">
        <w:t>the likely</w:t>
      </w:r>
      <w:r w:rsidR="00403957">
        <w:t xml:space="preserve"> additional</w:t>
      </w:r>
      <w:r w:rsidR="00C7767D">
        <w:t xml:space="preserve"> gains from institutional reforms are </w:t>
      </w:r>
      <w:r w:rsidR="00A93E65">
        <w:t>nearly as</w:t>
      </w:r>
      <w:r w:rsidR="00C7767D">
        <w:t xml:space="preserve"> significant </w:t>
      </w:r>
      <w:r w:rsidR="00A93E65">
        <w:t xml:space="preserve">as </w:t>
      </w:r>
      <w:r w:rsidR="00C7767D">
        <w:t xml:space="preserve">the gains </w:t>
      </w:r>
      <w:commentRangeEnd w:id="240"/>
      <w:r w:rsidR="00853498">
        <w:rPr>
          <w:rStyle w:val="CommentReference"/>
        </w:rPr>
        <w:commentReference w:id="240"/>
      </w:r>
      <w:r w:rsidR="00C7767D">
        <w:t>that would arise from even perfectly fine-tuning harvests over time.</w:t>
      </w:r>
      <w:r w:rsidR="00A45FFE">
        <w:t xml:space="preserve">  By increasing prices and</w:t>
      </w:r>
      <w:ins w:id="241" w:author="MM" w:date="2015-01-09T22:49:00Z">
        <w:r w:rsidR="00A45FFE">
          <w:t xml:space="preserve"> </w:t>
        </w:r>
      </w:ins>
      <w:ins w:id="242" w:author="MikeM" w:date="2015-01-04T19:56:00Z">
        <w:r w:rsidR="00853498">
          <w:t>(decreasing?)</w:t>
        </w:r>
        <w:r w:rsidR="00A45FFE">
          <w:t xml:space="preserve"> </w:t>
        </w:r>
      </w:ins>
      <w:r w:rsidR="00A45FFE">
        <w:t xml:space="preserve">costs in a manner reflective of many catch shares, we can increase the value of country/globe fisheries by XX percent over a policy that simply rebuilds biomass of fish in the sea. This suggests that some of the greatest economic improvements in fisheries may come from improving institutions.  Furthermore, </w:t>
      </w:r>
      <w:r w:rsidR="004C72C3">
        <w:t xml:space="preserve"> these gains in profit can occur</w:t>
      </w:r>
      <w:r w:rsidR="00A45FFE">
        <w:t xml:space="preserve"> immediately following the reform, and can help offset many of the costs associated with </w:t>
      </w:r>
      <w:r w:rsidR="004C72C3">
        <w:t xml:space="preserve"> stock recovery when yields necessarily </w:t>
      </w:r>
      <w:ins w:id="243" w:author="MikeM" w:date="2015-01-04T19:57:00Z">
        <w:r w:rsidR="00853498">
          <w:t xml:space="preserve">(but temporarily?) </w:t>
        </w:r>
      </w:ins>
      <w:r w:rsidR="004C72C3">
        <w:t>decline.</w:t>
      </w:r>
    </w:p>
    <w:p w14:paraId="3E0B80AA" w14:textId="6163E682" w:rsidR="00A07F89" w:rsidRDefault="00A93E65" w:rsidP="00A07F89">
      <w:pPr>
        <w:pStyle w:val="Caption"/>
      </w:pPr>
      <w:r>
        <w:rPr>
          <w:noProof/>
          <w:lang w:val="en-CA" w:eastAsia="en-CA"/>
        </w:rPr>
        <w:drawing>
          <wp:inline distT="0" distB="0" distL="0" distR="0" wp14:anchorId="50F4ED85" wp14:editId="0C0EF4E5">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commentRangeStart w:id="244"/>
      <w:r w:rsidR="00A07F89">
        <w:t xml:space="preserve">Figure </w:t>
      </w:r>
      <w:commentRangeEnd w:id="244"/>
      <w:r w:rsidR="00DA35D2">
        <w:rPr>
          <w:rStyle w:val="CommentReference"/>
          <w:b w:val="0"/>
          <w:bCs w:val="0"/>
          <w:color w:val="auto"/>
        </w:rPr>
        <w:commentReference w:id="244"/>
      </w:r>
      <w:r w:rsidR="009859C7">
        <w:fldChar w:fldCharType="begin"/>
      </w:r>
      <w:r w:rsidR="009859C7">
        <w:instrText xml:space="preserve"> SEQ Figure \* ARABIC </w:instrText>
      </w:r>
      <w:r w:rsidR="009859C7">
        <w:fldChar w:fldCharType="separate"/>
      </w:r>
      <w:r w:rsidR="00A07F89">
        <w:rPr>
          <w:noProof/>
        </w:rPr>
        <w:t>3</w:t>
      </w:r>
      <w:r w:rsidR="009859C7">
        <w:rPr>
          <w:noProof/>
        </w:rPr>
        <w:fldChar w:fldCharType="end"/>
      </w:r>
      <w:r w:rsidR="00A07F89">
        <w:t xml:space="preserve">: Economic gains from pursuing the optimal harvest strategy relative to the status quo (red bar) and additional gains from implementing catch shares (blue </w:t>
      </w:r>
      <w:commentRangeStart w:id="245"/>
      <w:r w:rsidR="00A07F89">
        <w:t>bars</w:t>
      </w:r>
      <w:commentRangeEnd w:id="245"/>
      <w:r w:rsidR="000F163A">
        <w:rPr>
          <w:rStyle w:val="CommentReference"/>
          <w:b w:val="0"/>
          <w:bCs w:val="0"/>
          <w:color w:val="auto"/>
        </w:rPr>
        <w:commentReference w:id="245"/>
      </w:r>
      <w:r w:rsidR="00A07F89">
        <w:t>)</w:t>
      </w:r>
    </w:p>
    <w:p w14:paraId="465D0D39" w14:textId="54D56115" w:rsidR="008F432D" w:rsidRDefault="00C7767D" w:rsidP="00963BC0">
      <w:pPr>
        <w:pStyle w:val="NoSpacing"/>
      </w:pPr>
      <w:r>
        <w:t xml:space="preserve">To ensure model tractability and to apply it at a global scale required making a number of simplifying assumptions.  The </w:t>
      </w:r>
      <w:commentRangeStart w:id="246"/>
      <w:r>
        <w:t xml:space="preserve">SOM </w:t>
      </w:r>
      <w:commentRangeEnd w:id="246"/>
      <w:r w:rsidR="005B13A0">
        <w:rPr>
          <w:rStyle w:val="CommentReference"/>
        </w:rPr>
        <w:commentReference w:id="246"/>
      </w:r>
      <w:r>
        <w:t>contains an extensive set of robustness checks and sensitivity analyses; we note a few here.  First, since our entire analysis is built on estimates of the current fishery status, it is natural to ask how sensitive our results are to those estimates.  We</w:t>
      </w:r>
      <w:r w:rsidR="001D6942">
        <w:t xml:space="preserve"> </w:t>
      </w:r>
      <w:r w:rsidR="00145F3E">
        <w:t>performed numerous</w:t>
      </w:r>
      <w:r w:rsidR="001D6942">
        <w:t xml:space="preserve"> jackknifing routine</w:t>
      </w:r>
      <w:r w:rsidR="00145F3E">
        <w:t>s</w:t>
      </w:r>
      <w:r w:rsidR="001D6942">
        <w:t xml:space="preserve"> to estimate</w:t>
      </w:r>
      <w:r w:rsidR="00145F3E">
        <w:t xml:space="preserve"> our model’s</w:t>
      </w:r>
      <w:r w:rsidR="001D6942">
        <w:t xml:space="preserve"> ability to predict out of sample, broken out by region and fishery size. </w:t>
      </w:r>
      <w:del w:id="247" w:author="MikeM" w:date="2015-01-04T20:08:00Z">
        <w:r w:rsidR="001D6942">
          <w:delText xml:space="preserve">Current </w:delText>
        </w:r>
        <w:r w:rsidR="001D6942" w:rsidDel="005B235E">
          <w:delText>r</w:delText>
        </w:r>
      </w:del>
      <w:ins w:id="248" w:author="MikeM" w:date="2015-01-04T20:08:00Z">
        <w:r w:rsidR="005B235E">
          <w:t>R</w:t>
        </w:r>
      </w:ins>
      <w:ins w:id="249" w:author="MM" w:date="2015-01-09T22:49:00Z">
        <w:r w:rsidR="001D6942">
          <w:t>esult</w:t>
        </w:r>
        <w:r w:rsidR="003079C6">
          <w:t>s</w:t>
        </w:r>
      </w:ins>
      <w:del w:id="250" w:author="MM" w:date="2015-01-09T22:49:00Z">
        <w:r w:rsidR="001D6942">
          <w:delText>result</w:delText>
        </w:r>
        <w:r w:rsidR="003079C6">
          <w:delText>s</w:delText>
        </w:r>
      </w:del>
      <w:r w:rsidR="001D6942">
        <w:t xml:space="preserve"> suggest that our methods for estimating b and f are more robust for </w:t>
      </w:r>
      <w:r w:rsidR="003079C6">
        <w:t xml:space="preserve">fisheries </w:t>
      </w:r>
      <w:r w:rsidR="001D6942">
        <w:t>in the developed world that are not extremely overfished</w:t>
      </w:r>
      <w:r w:rsidR="003079C6">
        <w:t xml:space="preserve"> and that are experiencing relatively larger levels of catch. </w:t>
      </w:r>
      <w:r>
        <w:t>Second, the economic upside, and the optimized policies P3 and P4, depend on our estimates of economic parameters (prices and costs).</w:t>
      </w:r>
      <w:r w:rsidR="00A046BE">
        <w:t xml:space="preserve"> Because price data </w:t>
      </w:r>
      <w:r w:rsidR="004C72C3">
        <w:t xml:space="preserve">are </w:t>
      </w:r>
      <w:r w:rsidR="00A046BE">
        <w:t>not available for most cou</w:t>
      </w:r>
      <w:r w:rsidR="00DE6836">
        <w:t>ntries, we adopt global average prices</w:t>
      </w:r>
      <w:r w:rsidR="00A046BE">
        <w:t xml:space="preserve"> by species category derived from export values available from the FAO.</w:t>
      </w:r>
      <w:r w:rsidR="00910BD7">
        <w:t xml:space="preserve"> </w:t>
      </w:r>
      <w:r w:rsidR="001B4D85">
        <w:t xml:space="preserve">We model costs </w:t>
      </w:r>
      <w:r w:rsidR="00DE6836">
        <w:t xml:space="preserve">by identifying the unassessed fisheries estimated to be in </w:t>
      </w:r>
      <w:proofErr w:type="spellStart"/>
      <w:r w:rsidR="00DE6836">
        <w:t>bioeconom</w:t>
      </w:r>
      <w:r w:rsidR="001B4D85">
        <w:t>ic</w:t>
      </w:r>
      <w:proofErr w:type="spellEnd"/>
      <w:r w:rsidR="001B4D85">
        <w:t xml:space="preserve"> equilibrium and setting costs such that profits equal zero</w:t>
      </w:r>
      <w:r w:rsidR="004C72C3">
        <w:t xml:space="preserve"> (the expectation at equilibrium in an open access fishery)</w:t>
      </w:r>
      <w:r w:rsidR="00DE6836">
        <w:t xml:space="preserve">. </w:t>
      </w:r>
      <w:r>
        <w:t>We</w:t>
      </w:r>
      <w:r w:rsidR="00DE6836">
        <w:t xml:space="preserve"> (will)</w:t>
      </w:r>
      <w:r w:rsidR="00A046BE">
        <w:t xml:space="preserve"> </w:t>
      </w:r>
      <w:r>
        <w:lastRenderedPageBreak/>
        <w:t>conduct</w:t>
      </w:r>
      <w:r w:rsidR="00DE6836">
        <w:t>(</w:t>
      </w:r>
      <w:proofErr w:type="spellStart"/>
      <w:r w:rsidR="00A046BE">
        <w:t>ed</w:t>
      </w:r>
      <w:proofErr w:type="spellEnd"/>
      <w:r w:rsidR="00DE6836">
        <w:t>)</w:t>
      </w:r>
      <w:r>
        <w:t xml:space="preserve"> a sensitivity analysis</w:t>
      </w:r>
      <w:r w:rsidR="00A046BE">
        <w:t xml:space="preserve"> examining the effects of a range</w:t>
      </w:r>
      <w:r w:rsidR="00DE6836">
        <w:t xml:space="preserve"> of </w:t>
      </w:r>
      <w:r w:rsidR="00960E29">
        <w:t xml:space="preserve">these </w:t>
      </w:r>
      <w:r w:rsidR="00DE6836">
        <w:t xml:space="preserve">biological and </w:t>
      </w:r>
      <w:commentRangeStart w:id="251"/>
      <w:r w:rsidR="00DE6836">
        <w:t>economic</w:t>
      </w:r>
      <w:commentRangeEnd w:id="251"/>
      <w:r w:rsidR="009C05C9">
        <w:rPr>
          <w:rStyle w:val="CommentReference"/>
        </w:rPr>
        <w:commentReference w:id="251"/>
      </w:r>
      <w:r w:rsidR="00DE6836">
        <w:t xml:space="preserve"> parameters</w:t>
      </w:r>
      <w:r>
        <w:t xml:space="preserve"> … </w:t>
      </w:r>
      <w:r w:rsidR="00D20D77">
        <w:t xml:space="preserve">MORE </w:t>
      </w:r>
      <w:commentRangeStart w:id="252"/>
      <w:r w:rsidR="00D20D77">
        <w:t>HERE</w:t>
      </w:r>
      <w:commentRangeEnd w:id="252"/>
      <w:r w:rsidR="00AD40A5">
        <w:rPr>
          <w:rStyle w:val="CommentReference"/>
        </w:rPr>
        <w:commentReference w:id="252"/>
      </w:r>
      <w:r w:rsidR="00D20D77">
        <w:t>.</w:t>
      </w:r>
    </w:p>
    <w:p w14:paraId="7AD13020" w14:textId="77777777" w:rsidR="00D20D77" w:rsidRDefault="00D20D77" w:rsidP="00963BC0">
      <w:pPr>
        <w:pStyle w:val="NoSpacing"/>
      </w:pPr>
    </w:p>
    <w:p w14:paraId="46303575" w14:textId="0B3B7AD5" w:rsidR="00D20D77" w:rsidRDefault="00D20D77" w:rsidP="00963BC0">
      <w:pPr>
        <w:pStyle w:val="NoSpacing"/>
      </w:pPr>
      <w:r>
        <w:t xml:space="preserve">To our knowledge this is the first attempt to estimate the distributional benefits, tradeoffs, and timing of recovery </w:t>
      </w:r>
      <w:r w:rsidR="00B07485">
        <w:t xml:space="preserve">for individual fisheries </w:t>
      </w:r>
      <w:r>
        <w:t xml:space="preserve">at a global scale.  </w:t>
      </w:r>
      <w:commentRangeStart w:id="253"/>
      <w:r>
        <w:t xml:space="preserve">Our main finding is that with appropriate reforms, a triple bottom line is </w:t>
      </w:r>
      <w:del w:id="254" w:author="TB" w:date="2015-01-09T22:49:00Z">
        <w:r w:rsidR="00A45FFE">
          <w:delText>realisitc</w:delText>
        </w:r>
      </w:del>
      <w:ins w:id="255" w:author="TB" w:date="2015-01-09T22:49:00Z">
        <w:r w:rsidR="00A45FFE">
          <w:t>realis</w:t>
        </w:r>
      </w:ins>
      <w:del w:id="256" w:author="Trevor Branch" w:date="2015-01-09T16:44:00Z">
        <w:r w:rsidR="00A45FFE" w:rsidDel="00E97625">
          <w:delText>i</w:delText>
        </w:r>
      </w:del>
      <w:ins w:id="257" w:author="TB" w:date="2015-01-09T22:49:00Z">
        <w:r w:rsidR="00A45FFE">
          <w:t>t</w:t>
        </w:r>
      </w:ins>
      <w:ins w:id="258" w:author="Trevor Branch" w:date="2015-01-09T16:44:00Z">
        <w:r w:rsidR="00E97625">
          <w:t>i</w:t>
        </w:r>
      </w:ins>
      <w:ins w:id="259" w:author="TB" w:date="2015-01-09T22:49:00Z">
        <w:r w:rsidR="00A45FFE">
          <w:t>c</w:t>
        </w:r>
      </w:ins>
      <w:r>
        <w:t xml:space="preserve">: At a global scale we estimate that it is possible to </w:t>
      </w:r>
      <w:del w:id="260" w:author="Trevor Branch" w:date="2015-01-09T16:44:00Z">
        <w:r w:rsidDel="005A3A98">
          <w:delText xml:space="preserve">simultaneously </w:delText>
        </w:r>
      </w:del>
      <w:ins w:id="261" w:author="Trevor Branch" w:date="2015-01-09T16:44:00Z">
        <w:r w:rsidR="005A3A98">
          <w:t xml:space="preserve">eventually </w:t>
        </w:r>
      </w:ins>
      <w:r>
        <w:t xml:space="preserve">increase </w:t>
      </w:r>
      <w:commentRangeStart w:id="262"/>
      <w:r>
        <w:t xml:space="preserve">fisheries profits </w:t>
      </w:r>
      <w:commentRangeStart w:id="263"/>
      <w:r>
        <w:t>(</w:t>
      </w:r>
      <w:r w:rsidR="00403957">
        <w:t>59</w:t>
      </w:r>
      <w:r>
        <w:t>%), food from the sea (</w:t>
      </w:r>
      <w:r w:rsidR="00403957">
        <w:t>52</w:t>
      </w:r>
      <w:r>
        <w:t>%) and fish in the water (</w:t>
      </w:r>
      <w:r w:rsidR="00403957">
        <w:t>30</w:t>
      </w:r>
      <w:r>
        <w:t xml:space="preserve">%).  </w:t>
      </w:r>
      <w:commentRangeEnd w:id="253"/>
      <w:r w:rsidR="00403957">
        <w:rPr>
          <w:rStyle w:val="CommentReference"/>
        </w:rPr>
        <w:commentReference w:id="253"/>
      </w:r>
      <w:commentRangeEnd w:id="262"/>
      <w:commentRangeEnd w:id="263"/>
      <w:r w:rsidR="005B235E">
        <w:rPr>
          <w:rStyle w:val="CommentReference"/>
        </w:rPr>
        <w:commentReference w:id="263"/>
      </w:r>
      <w:r w:rsidR="004C72C3">
        <w:rPr>
          <w:rStyle w:val="CommentReference"/>
        </w:rPr>
        <w:commentReference w:id="262"/>
      </w:r>
      <w:r>
        <w:t xml:space="preserve">To the extent that a country favors one of these objectives over the others, several policy options are available, and our analysis provides guidance about how to recovery fisheries to best achieve that objective.  We also found that </w:t>
      </w:r>
      <w:r w:rsidR="004C72C3">
        <w:t>a sole</w:t>
      </w:r>
      <w:r>
        <w:t xml:space="preserve"> focus on managing the size of the fish stock (by fisheries scientists, economists, and managers over the past 20 years) may be </w:t>
      </w:r>
      <w:r w:rsidR="00260FAF">
        <w:t>missing the broader picture</w:t>
      </w:r>
      <w:r>
        <w:t xml:space="preserve">, particularly if we value economic performance. </w:t>
      </w:r>
      <w:r w:rsidR="00260FAF">
        <w:t xml:space="preserve"> Rather, by reforming both the institutions  (for example, through </w:t>
      </w:r>
      <w:r w:rsidR="00A45FFE">
        <w:t>cooperatives, TURFS, or individual quota systems</w:t>
      </w:r>
      <w:r w:rsidR="00260FAF">
        <w:t>) and the harvest policies of fisheries we can achieve much more substantial gains in benefits across multiple objectives.</w:t>
      </w:r>
      <w:r>
        <w:t xml:space="preserve"> </w:t>
      </w:r>
      <w:ins w:id="264" w:author="Trevor Branch" w:date="2015-01-09T16:45:00Z">
        <w:r w:rsidR="005A3A98">
          <w:t xml:space="preserve">Wait, what about improvements in fishing technology? </w:t>
        </w:r>
      </w:ins>
    </w:p>
    <w:p w14:paraId="427FB0D5" w14:textId="77777777" w:rsidR="00D20D77" w:rsidRDefault="00D20D77" w:rsidP="00963BC0">
      <w:pPr>
        <w:pStyle w:val="NoSpacing"/>
      </w:pPr>
    </w:p>
    <w:p w14:paraId="37AFA15D" w14:textId="7C807157" w:rsidR="00D20D77" w:rsidRDefault="004C72C3" w:rsidP="00963BC0">
      <w:pPr>
        <w:pStyle w:val="NoSpacing"/>
      </w:pPr>
      <w:r>
        <w:t>Finally</w:t>
      </w:r>
      <w:r w:rsidR="00925EDA">
        <w:t xml:space="preserve">, as a thought experiment, </w:t>
      </w:r>
      <w:r w:rsidR="00A45FFE">
        <w:t xml:space="preserve">we return to the prediction of global fishery collapse by 2048.  Our model allows us to make predictions of the status of global fisheries by then.  We find that under the status quo, XXX % of global fisheries are likely to be collapsed by 2048.  In contrast, if reform efforts are put in place now, </w:t>
      </w:r>
      <w:r w:rsidR="00D20D77">
        <w:t xml:space="preserve"> the mean time to recovery would be </w:t>
      </w:r>
      <w:r w:rsidR="00A45FFE">
        <w:t xml:space="preserve">just </w:t>
      </w:r>
      <w:r w:rsidR="00AA7D60">
        <w:t xml:space="preserve">5.3 </w:t>
      </w:r>
      <w:r w:rsidR="00D20D77">
        <w:t xml:space="preserve">years (standard deviation of </w:t>
      </w:r>
      <w:r w:rsidR="00AA7D60">
        <w:t>3.46</w:t>
      </w:r>
      <w:r w:rsidR="00D20D77">
        <w:t>)</w:t>
      </w:r>
      <w:r w:rsidR="00A45FFE">
        <w:t>, and by 2048,</w:t>
      </w:r>
      <w:r w:rsidR="00FD2183">
        <w:t xml:space="preserve"> </w:t>
      </w:r>
      <w:r w:rsidR="00D20D77">
        <w:t xml:space="preserve">such a global movement </w:t>
      </w:r>
      <w:r w:rsidR="00A45FFE">
        <w:t xml:space="preserve">could </w:t>
      </w:r>
      <w:commentRangeStart w:id="265"/>
      <w:r w:rsidR="007B7AF1">
        <w:t xml:space="preserve">fully </w:t>
      </w:r>
      <w:r w:rsidR="00AA7D60">
        <w:t>recover 98% of the world’s overfished stocks.</w:t>
      </w:r>
      <w:r w:rsidR="00925EDA">
        <w:t xml:space="preserve"> </w:t>
      </w:r>
      <w:commentRangeEnd w:id="265"/>
      <w:r w:rsidR="005A3A98">
        <w:rPr>
          <w:rStyle w:val="CommentReference"/>
        </w:rPr>
        <w:commentReference w:id="265"/>
      </w:r>
    </w:p>
    <w:p w14:paraId="67CE3949" w14:textId="77777777" w:rsidR="001C72C6" w:rsidRDefault="001C72C6" w:rsidP="00963BC0">
      <w:pPr>
        <w:pStyle w:val="NoSpacing"/>
      </w:pPr>
    </w:p>
    <w:p w14:paraId="6D7890D0" w14:textId="77777777" w:rsidR="001C72C6" w:rsidRDefault="001C72C6" w:rsidP="00963BC0">
      <w:pPr>
        <w:pStyle w:val="NoSpacing"/>
      </w:pPr>
    </w:p>
    <w:p w14:paraId="45587FF6" w14:textId="77777777" w:rsidR="007446BB" w:rsidRDefault="007446BB" w:rsidP="00963BC0">
      <w:pPr>
        <w:pStyle w:val="NoSpacing"/>
      </w:pPr>
    </w:p>
    <w:p w14:paraId="6F31D8B5" w14:textId="77777777" w:rsidR="000F3FA6" w:rsidRDefault="000F3FA6" w:rsidP="00963BC0">
      <w:pPr>
        <w:pStyle w:val="NoSpacing"/>
      </w:pPr>
    </w:p>
    <w:p w14:paraId="66537783" w14:textId="77777777" w:rsidR="00CF2BF2" w:rsidRDefault="00CF2BF2" w:rsidP="00226E44">
      <w:pPr>
        <w:pStyle w:val="NoSpacing"/>
      </w:pPr>
    </w:p>
    <w:p w14:paraId="2B1CBBD3" w14:textId="77777777" w:rsidR="002F04BE" w:rsidRDefault="002F04BE" w:rsidP="00226E44">
      <w:pPr>
        <w:pStyle w:val="NoSpacing"/>
      </w:pPr>
    </w:p>
    <w:p w14:paraId="085E6253" w14:textId="77777777" w:rsidR="002F04BE" w:rsidRDefault="000F3FA6" w:rsidP="00226E44">
      <w:pPr>
        <w:pStyle w:val="NoSpacing"/>
      </w:pPr>
      <w:r>
        <w:t>References</w:t>
      </w:r>
    </w:p>
    <w:p w14:paraId="27EEC75F" w14:textId="77777777" w:rsidR="0060282C" w:rsidRDefault="0060282C" w:rsidP="00226E44">
      <w:pPr>
        <w:pStyle w:val="NoSpacing"/>
      </w:pPr>
    </w:p>
    <w:p w14:paraId="0E634A5A" w14:textId="77777777" w:rsidR="0060282C" w:rsidRDefault="0060282C" w:rsidP="00226E44">
      <w:pPr>
        <w:pStyle w:val="NoSpacing"/>
      </w:pPr>
    </w:p>
    <w:p w14:paraId="12281313" w14:textId="77777777" w:rsidR="00226E44" w:rsidRDefault="00226E44" w:rsidP="00226E44">
      <w:pPr>
        <w:pStyle w:val="NoSpacing"/>
      </w:pPr>
    </w:p>
    <w:p w14:paraId="2670721B" w14:textId="77777777" w:rsidR="00226E44" w:rsidRDefault="00226E44" w:rsidP="00226E44">
      <w:pPr>
        <w:pStyle w:val="NoSpacing"/>
      </w:pPr>
    </w:p>
    <w:p w14:paraId="42D6441C" w14:textId="77777777" w:rsidR="00D87657" w:rsidRDefault="00D87657" w:rsidP="00065579">
      <w:pPr>
        <w:pStyle w:val="NoSpacing"/>
      </w:pPr>
    </w:p>
    <w:p w14:paraId="30FFB8E5" w14:textId="77777777" w:rsidR="00D57C92" w:rsidRDefault="00561764" w:rsidP="00065579">
      <w:pPr>
        <w:pStyle w:val="NoSpacing"/>
      </w:pPr>
      <w:r>
        <w:t xml:space="preserve"> </w:t>
      </w:r>
      <w:r w:rsidR="00C91861">
        <w:t xml:space="preserve"> </w:t>
      </w:r>
      <w:r w:rsidR="00D57C92">
        <w:t xml:space="preserve">  </w:t>
      </w:r>
    </w:p>
    <w:p w14:paraId="5D64F10C" w14:textId="77777777" w:rsidR="001577DB" w:rsidRDefault="001577DB" w:rsidP="00065579">
      <w:pPr>
        <w:pStyle w:val="NoSpacing"/>
      </w:pPr>
    </w:p>
    <w:p w14:paraId="04803A9F" w14:textId="77777777" w:rsidR="001577DB" w:rsidRDefault="001577DB" w:rsidP="00065579">
      <w:pPr>
        <w:pStyle w:val="NoSpacing"/>
      </w:pPr>
    </w:p>
    <w:p w14:paraId="46559065" w14:textId="77777777" w:rsidR="001577DB" w:rsidRDefault="001577DB" w:rsidP="00065579">
      <w:pPr>
        <w:pStyle w:val="NoSpacing"/>
      </w:pPr>
    </w:p>
    <w:sectPr w:rsidR="001577DB">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y Hilborn" w:date="2015-01-09T16:46:00Z" w:initials="RH">
    <w:p w14:paraId="2F466BCF" w14:textId="3657C7D2" w:rsidR="000D3355" w:rsidRDefault="000D3355">
      <w:pPr>
        <w:pStyle w:val="CommentText"/>
      </w:pPr>
      <w:r>
        <w:rPr>
          <w:rStyle w:val="CommentReference"/>
        </w:rPr>
        <w:annotationRef/>
      </w:r>
      <w:r w:rsidR="00482271">
        <w:t>rays major comment</w:t>
      </w:r>
    </w:p>
    <w:p w14:paraId="60998BE5" w14:textId="77777777" w:rsidR="000D3355" w:rsidRDefault="00482271">
      <w:pPr>
        <w:pStyle w:val="CommentText"/>
      </w:pPr>
      <w:r>
        <w:t>Generally excellent -- main issue is I see two much emphasis on harvest rights as the sole mechanism to reduce fishing effort.  If reduction in fishing effort is what leads to recovery and higher profit,  why not leave it at that, and the discuss mechanisms for reducing fishing effort.</w:t>
      </w:r>
    </w:p>
  </w:comment>
  <w:comment w:id="7" w:author="Tyler Clavelle" w:date="2015-01-09T16:46:00Z" w:initials="TC">
    <w:p w14:paraId="371A93CF" w14:textId="10618909" w:rsidR="004C72C3" w:rsidRDefault="004C72C3">
      <w:pPr>
        <w:pStyle w:val="CommentText"/>
      </w:pPr>
      <w:r>
        <w:rPr>
          <w:rStyle w:val="CommentReference"/>
        </w:rPr>
        <w:annotationRef/>
      </w:r>
      <w:r>
        <w:t>Number of fisheries and total catch figures are for only those stocks in Projection Data (underfished included)</w:t>
      </w:r>
    </w:p>
  </w:comment>
  <w:comment w:id="11" w:author="Ray Hilborn" w:date="2015-01-09T16:46:00Z" w:initials="RH">
    <w:p w14:paraId="2EC86FDF" w14:textId="5D5E0F46" w:rsidR="003C68CE" w:rsidRDefault="003C68CE">
      <w:pPr>
        <w:pStyle w:val="CommentText"/>
      </w:pPr>
      <w:r>
        <w:rPr>
          <w:rStyle w:val="CommentReference"/>
        </w:rPr>
        <w:annotationRef/>
      </w:r>
      <w:r>
        <w:t>Clarify</w:t>
      </w:r>
    </w:p>
  </w:comment>
  <w:comment w:id="9" w:author="Trevor Branch" w:date="2015-01-09T16:46:00Z" w:initials="TB">
    <w:p w14:paraId="72251BC7" w14:textId="14A7A458" w:rsidR="00143968" w:rsidRDefault="00143968">
      <w:pPr>
        <w:pStyle w:val="CommentText"/>
      </w:pPr>
      <w:r>
        <w:rPr>
          <w:rStyle w:val="CommentReference"/>
        </w:rPr>
        <w:annotationRef/>
      </w:r>
      <w:r w:rsidR="009859C7">
        <w:t xml:space="preserve">Is this true? Don't some of the </w:t>
      </w:r>
      <w:proofErr w:type="spellStart"/>
      <w:r w:rsidR="009859C7">
        <w:t>Sumaila</w:t>
      </w:r>
      <w:proofErr w:type="spellEnd"/>
      <w:r w:rsidR="009859C7">
        <w:t xml:space="preserve"> papers do it stock by stock? </w:t>
      </w:r>
    </w:p>
  </w:comment>
  <w:comment w:id="21" w:author="MikeM" w:date="2015-01-04T17:54:00Z" w:initials="MM">
    <w:p w14:paraId="1621B7E5" w14:textId="522237CB" w:rsidR="00A44740" w:rsidRDefault="00A44740">
      <w:pPr>
        <w:pStyle w:val="CommentText"/>
      </w:pPr>
      <w:r>
        <w:rPr>
          <w:rStyle w:val="CommentReference"/>
        </w:rPr>
        <w:annotationRef/>
      </w:r>
      <w:r>
        <w:t>some reviewers might suggest that “profits of fisheries” is more accurate.</w:t>
      </w:r>
    </w:p>
  </w:comment>
  <w:comment w:id="29" w:author="Ray Hilborn" w:date="2015-01-09T16:46:00Z" w:initials="RH">
    <w:p w14:paraId="097C58C3" w14:textId="0265F853" w:rsidR="00FA124F" w:rsidRDefault="00FA124F">
      <w:pPr>
        <w:pStyle w:val="CommentText"/>
      </w:pPr>
      <w:r>
        <w:rPr>
          <w:rStyle w:val="CommentReference"/>
        </w:rPr>
        <w:annotationRef/>
      </w:r>
      <w:r w:rsidR="00482271">
        <w:t>why not be specific about the changes</w:t>
      </w:r>
    </w:p>
  </w:comment>
  <w:comment w:id="58" w:author="Steve Gaines" w:date="2015-01-09T16:46:00Z" w:initials="SG">
    <w:p w14:paraId="3EB23FFE" w14:textId="5B6A09BF" w:rsidR="007B7AF1" w:rsidRDefault="007B7AF1">
      <w:pPr>
        <w:pStyle w:val="CommentText"/>
      </w:pPr>
      <w:r>
        <w:rPr>
          <w:rStyle w:val="CommentReference"/>
        </w:rPr>
        <w:annotationRef/>
      </w:r>
      <w:r>
        <w:t>We use median here but average in the conclusions.</w:t>
      </w:r>
    </w:p>
  </w:comment>
  <w:comment w:id="78" w:author="Ray Hilborn" w:date="2015-01-09T16:46:00Z" w:initials="RH">
    <w:p w14:paraId="61E562E7" w14:textId="3810174D" w:rsidR="00FA124F" w:rsidRDefault="00FA124F">
      <w:pPr>
        <w:pStyle w:val="CommentText"/>
      </w:pPr>
      <w:r>
        <w:rPr>
          <w:rStyle w:val="CommentReference"/>
        </w:rPr>
        <w:annotationRef/>
      </w:r>
      <w:r w:rsidR="00482271">
        <w:t>reducing fishing effort?</w:t>
      </w:r>
    </w:p>
  </w:comment>
  <w:comment w:id="97" w:author="Trevor Branch" w:date="2015-01-09T16:46:00Z" w:initials="TB">
    <w:p w14:paraId="6299B871" w14:textId="2B2D864E" w:rsidR="00CE75D4" w:rsidRDefault="00CE75D4">
      <w:pPr>
        <w:pStyle w:val="CommentText"/>
      </w:pPr>
      <w:r>
        <w:rPr>
          <w:rStyle w:val="CommentReference"/>
        </w:rPr>
        <w:annotationRef/>
      </w:r>
      <w:r>
        <w:t xml:space="preserve">I’m told there is a big difference between a projection and a prediction. </w:t>
      </w:r>
    </w:p>
  </w:comment>
  <w:comment w:id="94" w:author="Trevor Branch" w:date="2015-01-09T16:46:00Z" w:initials="TB">
    <w:p w14:paraId="25FFA571" w14:textId="73D36BC8" w:rsidR="00CE75D4" w:rsidRDefault="00CE75D4">
      <w:pPr>
        <w:pStyle w:val="CommentText"/>
      </w:pPr>
      <w:r>
        <w:rPr>
          <w:rStyle w:val="CommentReference"/>
        </w:rPr>
        <w:annotationRef/>
      </w:r>
      <w:r>
        <w:t xml:space="preserve">Do we really need to include this? I think we could just move on. </w:t>
      </w:r>
    </w:p>
  </w:comment>
  <w:comment w:id="102" w:author="Trevor Branch" w:date="2015-01-09T16:46:00Z" w:initials="TB">
    <w:p w14:paraId="6B2D6CD4" w14:textId="77777777" w:rsidR="00CE75D4" w:rsidRDefault="00CE75D4" w:rsidP="00E545B4">
      <w:pPr>
        <w:autoSpaceDE w:val="0"/>
        <w:autoSpaceDN w:val="0"/>
        <w:adjustRightInd w:val="0"/>
        <w:spacing w:after="0" w:line="240" w:lineRule="auto"/>
        <w:ind w:left="720" w:hanging="720"/>
        <w:rPr>
          <w:rFonts w:ascii="Trebuchet MS" w:hAnsi="Trebuchet MS" w:cs="Trebuchet MS"/>
        </w:rPr>
      </w:pPr>
      <w:r>
        <w:rPr>
          <w:rStyle w:val="CommentReference"/>
        </w:rPr>
        <w:annotationRef/>
      </w:r>
      <w:r>
        <w:rPr>
          <w:rFonts w:ascii="Trebuchet MS" w:hAnsi="Trebuchet MS" w:cs="Trebuchet MS"/>
        </w:rPr>
        <w:t>Worm, B. and T. A. Branch. 2012. The future of fish. Trends in Ecology and Evolution 27:594-599.</w:t>
      </w:r>
    </w:p>
    <w:p w14:paraId="02A564A5" w14:textId="77777777" w:rsidR="00CE75D4" w:rsidRDefault="00CE75D4" w:rsidP="00E545B4">
      <w:pPr>
        <w:autoSpaceDE w:val="0"/>
        <w:autoSpaceDN w:val="0"/>
        <w:adjustRightInd w:val="0"/>
        <w:spacing w:after="0" w:line="240" w:lineRule="auto"/>
        <w:ind w:left="720" w:hanging="720"/>
        <w:rPr>
          <w:rFonts w:ascii="Trebuchet MS" w:hAnsi="Trebuchet MS" w:cs="Trebuchet MS"/>
        </w:rPr>
      </w:pPr>
    </w:p>
    <w:p w14:paraId="7F4C71CA" w14:textId="32B6537C" w:rsidR="00E545B4" w:rsidRDefault="00DF3FAD">
      <w:pPr>
        <w:pStyle w:val="CommentText"/>
      </w:pPr>
    </w:p>
  </w:comment>
  <w:comment w:id="106" w:author="Trevor Branch" w:date="2015-01-09T16:46:00Z" w:initials="TB">
    <w:p w14:paraId="3CC41691" w14:textId="2E1471DE" w:rsidR="00CE75D4" w:rsidRDefault="00CE75D4">
      <w:pPr>
        <w:pStyle w:val="CommentText"/>
      </w:pPr>
      <w:r>
        <w:rPr>
          <w:rStyle w:val="CommentReference"/>
        </w:rPr>
        <w:annotationRef/>
      </w:r>
      <w:r>
        <w:t xml:space="preserve">I don’t think past papers come to a consensus of grim generalization! More like a B- than a D grade. </w:t>
      </w:r>
    </w:p>
  </w:comment>
  <w:comment w:id="113" w:author="Trevor Branch" w:date="2015-01-09T16:46:00Z" w:initials="TB">
    <w:p w14:paraId="4D142CC4" w14:textId="3049ABC4" w:rsidR="00CE75D4" w:rsidRDefault="00CE75D4">
      <w:pPr>
        <w:pStyle w:val="CommentText"/>
      </w:pPr>
      <w:r>
        <w:rPr>
          <w:rStyle w:val="CommentReference"/>
        </w:rPr>
        <w:annotationRef/>
      </w:r>
      <w:r>
        <w:t xml:space="preserve">in the US it has not been to increase long term profits but solely to biologically rebuild stocks. </w:t>
      </w:r>
    </w:p>
  </w:comment>
  <w:comment w:id="114" w:author="Ray Hilborn" w:date="2015-01-09T16:46:00Z" w:initials="RH">
    <w:p w14:paraId="569113FE" w14:textId="16B8D8FC" w:rsidR="00E545B4" w:rsidRDefault="009859C7">
      <w:pPr>
        <w:pStyle w:val="CommentText"/>
      </w:pPr>
      <w:r>
        <w:rPr>
          <w:rStyle w:val="CommentReference"/>
        </w:rPr>
        <w:annotationRef/>
      </w:r>
      <w:r>
        <w:t>I keep wanting to know what these reforms are ... is it just reducing effort?</w:t>
      </w:r>
    </w:p>
  </w:comment>
  <w:comment w:id="123" w:author="Trevor Branch" w:date="2015-01-09T16:46:00Z" w:initials="TB">
    <w:p w14:paraId="585762DB" w14:textId="2AF17B28" w:rsidR="00CE75D4" w:rsidRDefault="00CE75D4">
      <w:pPr>
        <w:pStyle w:val="CommentText"/>
      </w:pPr>
      <w:r>
        <w:rPr>
          <w:rStyle w:val="CommentReference"/>
        </w:rPr>
        <w:annotationRef/>
      </w:r>
      <w:r>
        <w:t xml:space="preserve">some detail about the criteria used here, e.g. all fisheries over x t that are specified to what taxonomic resolution. </w:t>
      </w:r>
      <w:r w:rsidR="003D3575">
        <w:t xml:space="preserve">I personally don’t like this being called “fisheries” since the country-species combination usually includes 10s to 100s of species caught in a single fishery, e.g. groundfish fishery. </w:t>
      </w:r>
    </w:p>
  </w:comment>
  <w:comment w:id="124" w:author="Ray Hilborn" w:date="2015-01-09T16:46:00Z" w:initials="RH">
    <w:p w14:paraId="57A8DA71" w14:textId="03D0F98C" w:rsidR="00777FE9" w:rsidRDefault="009859C7">
      <w:pPr>
        <w:pStyle w:val="CommentText"/>
      </w:pPr>
      <w:r>
        <w:rPr>
          <w:rStyle w:val="CommentReference"/>
        </w:rPr>
        <w:annotationRef/>
      </w:r>
      <w:r>
        <w:t>wouldn't it be b</w:t>
      </w:r>
      <w:r w:rsidR="00482271">
        <w:t xml:space="preserve">etter to use </w:t>
      </w:r>
      <w:proofErr w:type="spellStart"/>
      <w:r w:rsidR="00482271">
        <w:t>bcurrent</w:t>
      </w:r>
      <w:proofErr w:type="spellEnd"/>
      <w:r w:rsidR="00482271">
        <w:t xml:space="preserve"> and </w:t>
      </w:r>
      <w:proofErr w:type="spellStart"/>
      <w:r w:rsidR="00482271">
        <w:t>Bcurrent</w:t>
      </w:r>
      <w:proofErr w:type="spellEnd"/>
      <w:r w:rsidR="00482271">
        <w:t>, for a general audience we need to define these terms</w:t>
      </w:r>
    </w:p>
    <w:p w14:paraId="18259858" w14:textId="1D8764B0" w:rsidR="003D3575" w:rsidRDefault="003D3575">
      <w:pPr>
        <w:pStyle w:val="CommentText"/>
      </w:pPr>
      <w:r>
        <w:t xml:space="preserve">TB: agree, </w:t>
      </w:r>
      <w:proofErr w:type="spellStart"/>
      <w:r>
        <w:t>Bcurrent</w:t>
      </w:r>
      <w:proofErr w:type="spellEnd"/>
      <w:r>
        <w:t xml:space="preserve"> or </w:t>
      </w:r>
      <w:proofErr w:type="spellStart"/>
      <w:r>
        <w:t>Bcur</w:t>
      </w:r>
      <w:proofErr w:type="spellEnd"/>
      <w:r>
        <w:t xml:space="preserve"> is better. Little b0 implies something at the start of the fishery like </w:t>
      </w:r>
      <w:r w:rsidRPr="002503A9">
        <w:rPr>
          <w:i/>
        </w:rPr>
        <w:t>B</w:t>
      </w:r>
      <w:r w:rsidRPr="002503A9">
        <w:rPr>
          <w:vertAlign w:val="subscript"/>
        </w:rPr>
        <w:t>0</w:t>
      </w:r>
      <w:r>
        <w:t>.</w:t>
      </w:r>
    </w:p>
  </w:comment>
  <w:comment w:id="140" w:author="Trevor Branch" w:date="2015-01-09T16:46:00Z" w:initials="TB">
    <w:p w14:paraId="6BD23FBB" w14:textId="4E70C0FF" w:rsidR="003D3575" w:rsidRDefault="003D3575">
      <w:pPr>
        <w:pStyle w:val="CommentText"/>
      </w:pPr>
      <w:r>
        <w:rPr>
          <w:rStyle w:val="CommentReference"/>
        </w:rPr>
        <w:annotationRef/>
      </w:r>
      <w:r>
        <w:t xml:space="preserve">always upper case B and upper case F, in italics. </w:t>
      </w:r>
    </w:p>
  </w:comment>
  <w:comment w:id="143" w:author="Ray Hilborn" w:date="2015-01-09T16:46:00Z" w:initials="RH">
    <w:p w14:paraId="65240D79" w14:textId="3325D252" w:rsidR="00777FE9" w:rsidRDefault="00777FE9">
      <w:pPr>
        <w:pStyle w:val="CommentText"/>
      </w:pPr>
      <w:r>
        <w:rPr>
          <w:rStyle w:val="CommentReference"/>
        </w:rPr>
        <w:annotationRef/>
      </w:r>
      <w:r w:rsidR="00482271">
        <w:t>for general audience more is needed to explain what this is</w:t>
      </w:r>
    </w:p>
  </w:comment>
  <w:comment w:id="144" w:author="Ray Hilborn" w:date="2015-01-09T16:46:00Z" w:initials="RH">
    <w:p w14:paraId="1AD1564D" w14:textId="6BE877D9" w:rsidR="00BE194F" w:rsidRDefault="00BE194F">
      <w:pPr>
        <w:pStyle w:val="CommentText"/>
      </w:pPr>
      <w:r>
        <w:rPr>
          <w:rStyle w:val="CommentReference"/>
        </w:rPr>
        <w:annotationRef/>
      </w:r>
      <w:r w:rsidR="00482271">
        <w:t>as a sensitivity in supplemental methods the same calculations could be done with a Fox model ... probably would have lower benefits of rebuilding</w:t>
      </w:r>
    </w:p>
  </w:comment>
  <w:comment w:id="145" w:author="Trevor Branch" w:date="2015-01-09T16:46:00Z" w:initials="TB">
    <w:p w14:paraId="579E4518" w14:textId="7DE833B5" w:rsidR="003D3575" w:rsidRDefault="003D3575" w:rsidP="003D3575">
      <w:pPr>
        <w:pStyle w:val="CommentText"/>
      </w:pPr>
      <w:r>
        <w:rPr>
          <w:rStyle w:val="CommentReference"/>
        </w:rPr>
        <w:annotationRef/>
      </w:r>
      <w:r>
        <w:t xml:space="preserve">this is very outdated when Schaefer says </w:t>
      </w:r>
      <w:r w:rsidRPr="00C527B7">
        <w:rPr>
          <w:i/>
        </w:rPr>
        <w:t>B</w:t>
      </w:r>
      <w:r w:rsidRPr="00C527B7">
        <w:rPr>
          <w:vertAlign w:val="subscript"/>
        </w:rPr>
        <w:t>MSY</w:t>
      </w:r>
      <w:r>
        <w:t xml:space="preserve"> = 0.5</w:t>
      </w:r>
      <w:r w:rsidRPr="002503A9">
        <w:rPr>
          <w:i/>
        </w:rPr>
        <w:t>B</w:t>
      </w:r>
      <w:r w:rsidRPr="002503A9">
        <w:rPr>
          <w:vertAlign w:val="subscript"/>
        </w:rPr>
        <w:t>0</w:t>
      </w:r>
      <w:r>
        <w:t xml:space="preserve"> but we know from it actually occurs at 0.4</w:t>
      </w:r>
      <w:r w:rsidRPr="002503A9">
        <w:rPr>
          <w:i/>
        </w:rPr>
        <w:t>B</w:t>
      </w:r>
      <w:r w:rsidRPr="002503A9">
        <w:rPr>
          <w:vertAlign w:val="subscript"/>
        </w:rPr>
        <w:t>0</w:t>
      </w:r>
      <w:r>
        <w:t xml:space="preserve"> from the paper by Thorson et al. This should be changed to a Pella-Tomlinson model with z = 1.188 to get this right as in the equation in Branch et al. 2013. Note that that equation in Branch et al. 2013 directly calculates lost yield percentage from B/</w:t>
      </w:r>
      <w:r w:rsidRPr="00C527B7">
        <w:rPr>
          <w:i/>
        </w:rPr>
        <w:t>B</w:t>
      </w:r>
      <w:r w:rsidRPr="00C527B7">
        <w:rPr>
          <w:vertAlign w:val="subscript"/>
        </w:rPr>
        <w:t>MSY</w:t>
      </w:r>
      <w:r>
        <w:t xml:space="preserve"> values. </w:t>
      </w:r>
    </w:p>
    <w:p w14:paraId="195406E8" w14:textId="77777777" w:rsidR="003D3575" w:rsidRPr="003D3575" w:rsidRDefault="003D3575" w:rsidP="003D3575">
      <w:pPr>
        <w:pStyle w:val="CommentText"/>
      </w:pPr>
      <w:r w:rsidRPr="003D3575">
        <w:t xml:space="preserve">Branch, T. A., D. J. </w:t>
      </w:r>
      <w:proofErr w:type="spellStart"/>
      <w:r w:rsidRPr="003D3575">
        <w:t>Hively</w:t>
      </w:r>
      <w:proofErr w:type="spellEnd"/>
      <w:r w:rsidRPr="003D3575">
        <w:t>, and R. Hilborn. 2013. Is the ocean food provision index biased? Nature 495:E5-E6.</w:t>
      </w:r>
    </w:p>
    <w:p w14:paraId="2A5C4CCC" w14:textId="77777777" w:rsidR="003D3575" w:rsidRDefault="003D3575" w:rsidP="003D3575">
      <w:pPr>
        <w:pStyle w:val="CommentText"/>
      </w:pPr>
    </w:p>
    <w:p w14:paraId="76BD3E54" w14:textId="6DCD880D" w:rsidR="003D3575" w:rsidRPr="003D3575" w:rsidRDefault="003D3575" w:rsidP="003D3575">
      <w:pPr>
        <w:pStyle w:val="CommentText"/>
      </w:pPr>
      <w:r w:rsidRPr="003D3575">
        <w:t>Thorson, J. T., J. M. Cope, T. A. Branch, and O. P. Jensen. 2012. Spawning biomass reference points for exploited marine fishes, incorporating taxonomic and body size information. Canadian Journal of Fisheries and Aquatic Sciences 69:1556-1568.</w:t>
      </w:r>
    </w:p>
    <w:p w14:paraId="23CCC77C" w14:textId="12349689" w:rsidR="003D3575" w:rsidRDefault="003D3575">
      <w:pPr>
        <w:pStyle w:val="CommentText"/>
      </w:pPr>
    </w:p>
  </w:comment>
  <w:comment w:id="151" w:author="Trevor Branch" w:date="2015-01-09T16:46:00Z" w:initials="TB">
    <w:p w14:paraId="62AA8256" w14:textId="10A810EB" w:rsidR="003D3575" w:rsidRDefault="003D3575">
      <w:pPr>
        <w:pStyle w:val="CommentText"/>
      </w:pPr>
      <w:r>
        <w:rPr>
          <w:rStyle w:val="CommentReference"/>
        </w:rPr>
        <w:annotationRef/>
      </w:r>
      <w:r>
        <w:t>more detail needed here. There are floor-rate policies, for example, whic</w:t>
      </w:r>
      <w:r w:rsidR="009859C7">
        <w:t xml:space="preserve">h allow for fishery closure at lower levels of biomass. Did you include these? </w:t>
      </w:r>
    </w:p>
  </w:comment>
  <w:comment w:id="158" w:author="MikeM" w:date="2015-01-04T18:21:00Z" w:initials="MM">
    <w:p w14:paraId="1D872B3B" w14:textId="15A38DF8" w:rsidR="00981102" w:rsidRDefault="00981102">
      <w:pPr>
        <w:pStyle w:val="CommentText"/>
      </w:pPr>
      <w:r>
        <w:rPr>
          <w:rStyle w:val="CommentReference"/>
        </w:rPr>
        <w:annotationRef/>
      </w:r>
      <w:r>
        <w:t xml:space="preserve">is the assumption that cost is directly proportional to fishing mortality? For big boat fisheries, the boat maintenance cost (independent of effort) may be large compared to the proportional costs. Would an assumption of costs being indirectly proportional to fishing mortality (with some fixed cost at zero effort) </w:t>
      </w:r>
      <w:r w:rsidR="008C7E1A">
        <w:t>make for a good sensitivity analysis?</w:t>
      </w:r>
    </w:p>
  </w:comment>
  <w:comment w:id="175" w:author="Ray Hilborn" w:date="2015-01-09T16:46:00Z" w:initials="RH">
    <w:p w14:paraId="7141B6EF" w14:textId="0113DC4C" w:rsidR="000D3355" w:rsidRDefault="000D3355">
      <w:pPr>
        <w:pStyle w:val="CommentText"/>
      </w:pPr>
      <w:r>
        <w:rPr>
          <w:rStyle w:val="CommentReference"/>
        </w:rPr>
        <w:annotationRef/>
      </w:r>
      <w:r w:rsidR="00482271">
        <w:t xml:space="preserve">I am </w:t>
      </w:r>
      <w:proofErr w:type="spellStart"/>
      <w:r w:rsidR="00482271">
        <w:t>leary</w:t>
      </w:r>
      <w:proofErr w:type="spellEnd"/>
      <w:r w:rsidR="00482271">
        <w:t xml:space="preserve"> of assuming that the only way to reduce fishing effort is with harvest rights.  Why not make the policy that achieves reduction in effort unstated and in the discussion consider how effort reductions can be achieved.</w:t>
      </w:r>
    </w:p>
  </w:comment>
  <w:comment w:id="177" w:author="Ray Hilborn" w:date="2015-01-09T16:46:00Z" w:initials="RH">
    <w:p w14:paraId="057393D2" w14:textId="3DFA922A" w:rsidR="00346522" w:rsidRDefault="00346522">
      <w:pPr>
        <w:pStyle w:val="CommentText"/>
      </w:pPr>
      <w:r>
        <w:rPr>
          <w:rStyle w:val="CommentReference"/>
        </w:rPr>
        <w:annotationRef/>
      </w:r>
      <w:r w:rsidR="00482271">
        <w:t>lots of forms of "rights that are not ITQ's  -- this seems like a red flag to a whole range of interests</w:t>
      </w:r>
    </w:p>
  </w:comment>
  <w:comment w:id="178" w:author="Ray Hilborn" w:date="2015-01-09T16:46:00Z" w:initials="RH">
    <w:p w14:paraId="04F0BCB8" w14:textId="704F53E5" w:rsidR="00346522" w:rsidRDefault="00346522">
      <w:pPr>
        <w:pStyle w:val="CommentText"/>
      </w:pPr>
      <w:r>
        <w:rPr>
          <w:rStyle w:val="CommentReference"/>
        </w:rPr>
        <w:annotationRef/>
      </w:r>
      <w:r w:rsidR="00482271">
        <w:t>where are you going to state economic assumptions -- do you assume that costs are proportional to effort?</w:t>
      </w:r>
    </w:p>
  </w:comment>
  <w:comment w:id="179" w:author="Ray Hilborn" w:date="2015-01-09T16:46:00Z" w:initials="RH">
    <w:p w14:paraId="3A744BBA" w14:textId="1A89E142" w:rsidR="00B2140F" w:rsidRDefault="00B2140F">
      <w:pPr>
        <w:pStyle w:val="CommentText"/>
      </w:pPr>
      <w:r>
        <w:rPr>
          <w:rStyle w:val="CommentReference"/>
        </w:rPr>
        <w:annotationRef/>
      </w:r>
      <w:r w:rsidR="00482271">
        <w:t>wouldn't it be useful to have a policy where effort is set equal to that which maximizes profit in the long term?</w:t>
      </w:r>
    </w:p>
  </w:comment>
  <w:comment w:id="185" w:author="Trevor Branch" w:date="2015-01-09T16:46:00Z" w:initials="TB">
    <w:p w14:paraId="025ABDEF" w14:textId="0F5162A6" w:rsidR="005516D7" w:rsidRDefault="005516D7">
      <w:pPr>
        <w:pStyle w:val="CommentText"/>
      </w:pPr>
      <w:r>
        <w:rPr>
          <w:rStyle w:val="CommentReference"/>
        </w:rPr>
        <w:annotationRef/>
      </w:r>
      <w:r>
        <w:t xml:space="preserve">what assumption about discount rates? This is completely key as to whether you assume 3% like </w:t>
      </w:r>
      <w:proofErr w:type="spellStart"/>
      <w:r>
        <w:t>Sumaila</w:t>
      </w:r>
      <w:proofErr w:type="spellEnd"/>
      <w:r>
        <w:t xml:space="preserve"> et al. 2012, or 150% like </w:t>
      </w:r>
      <w:proofErr w:type="spellStart"/>
      <w:r>
        <w:t>Teh</w:t>
      </w:r>
      <w:proofErr w:type="spellEnd"/>
      <w:r>
        <w:t xml:space="preserve"> et al..</w:t>
      </w:r>
    </w:p>
    <w:p w14:paraId="496B4C91" w14:textId="77777777" w:rsidR="005516D7" w:rsidRPr="005516D7" w:rsidRDefault="005516D7" w:rsidP="005516D7">
      <w:pPr>
        <w:pStyle w:val="CommentText"/>
      </w:pPr>
      <w:proofErr w:type="spellStart"/>
      <w:r w:rsidRPr="005516D7">
        <w:t>Teh</w:t>
      </w:r>
      <w:proofErr w:type="spellEnd"/>
      <w:r w:rsidRPr="005516D7">
        <w:t xml:space="preserve">, L. S. L., L. C. L. </w:t>
      </w:r>
      <w:proofErr w:type="spellStart"/>
      <w:r w:rsidRPr="005516D7">
        <w:t>Teh</w:t>
      </w:r>
      <w:proofErr w:type="spellEnd"/>
      <w:r w:rsidRPr="005516D7">
        <w:t xml:space="preserve">, U. R. </w:t>
      </w:r>
      <w:proofErr w:type="spellStart"/>
      <w:r w:rsidRPr="005516D7">
        <w:t>Sumaila</w:t>
      </w:r>
      <w:proofErr w:type="spellEnd"/>
      <w:r w:rsidRPr="005516D7">
        <w:t xml:space="preserve">, and W. Cheung. 2013. Time discounting and the overexploitation of coral reefs. Environmental and Resource Economics </w:t>
      </w:r>
      <w:proofErr w:type="spellStart"/>
      <w:r w:rsidRPr="005516D7">
        <w:t>doi</w:t>
      </w:r>
      <w:proofErr w:type="spellEnd"/>
      <w:r w:rsidRPr="005516D7">
        <w:t>: 10.1007/s10640-013-9674-7.</w:t>
      </w:r>
    </w:p>
    <w:p w14:paraId="16BD7A8D" w14:textId="6E35335E" w:rsidR="005516D7" w:rsidRDefault="005516D7">
      <w:pPr>
        <w:pStyle w:val="CommentText"/>
      </w:pPr>
      <w:r>
        <w:t xml:space="preserve"> </w:t>
      </w:r>
    </w:p>
    <w:p w14:paraId="2DDCD84D" w14:textId="77777777" w:rsidR="005516D7" w:rsidRPr="005516D7" w:rsidRDefault="005516D7" w:rsidP="005516D7">
      <w:pPr>
        <w:pStyle w:val="CommentText"/>
      </w:pPr>
      <w:proofErr w:type="spellStart"/>
      <w:r w:rsidRPr="005516D7">
        <w:t>Sumaila</w:t>
      </w:r>
      <w:proofErr w:type="spellEnd"/>
      <w:r w:rsidRPr="005516D7">
        <w:t xml:space="preserve">, U. R., W. Cheung, W. </w:t>
      </w:r>
      <w:proofErr w:type="spellStart"/>
      <w:r w:rsidRPr="005516D7">
        <w:t>Dyck</w:t>
      </w:r>
      <w:proofErr w:type="spellEnd"/>
      <w:r w:rsidRPr="005516D7">
        <w:t xml:space="preserve">, K. </w:t>
      </w:r>
      <w:proofErr w:type="spellStart"/>
      <w:r w:rsidRPr="005516D7">
        <w:t>Gueye</w:t>
      </w:r>
      <w:proofErr w:type="spellEnd"/>
      <w:r w:rsidRPr="005516D7">
        <w:t>, L. Huang, V. Lam, D. Pauly, T. Srinivasan, W. Swartz, R. Watson, and D. Zeller. 2012. Benefits of rebuilding global marine fisheries outweigh costs. PLOS ONE 7(7): e40542. doi:10.1371/journal.pone.0040542.</w:t>
      </w:r>
    </w:p>
    <w:p w14:paraId="52432C35" w14:textId="77777777" w:rsidR="005516D7" w:rsidRDefault="005516D7">
      <w:pPr>
        <w:pStyle w:val="CommentText"/>
      </w:pPr>
    </w:p>
  </w:comment>
  <w:comment w:id="184" w:author="MikeM" w:date="2015-01-04T18:39:00Z" w:initials="MM">
    <w:p w14:paraId="14DE21DE" w14:textId="4D31601B" w:rsidR="0093044F" w:rsidRDefault="0093044F">
      <w:pPr>
        <w:pStyle w:val="CommentText"/>
      </w:pPr>
      <w:r>
        <w:rPr>
          <w:rStyle w:val="CommentReference"/>
        </w:rPr>
        <w:annotationRef/>
      </w:r>
      <w:r>
        <w:t>would like to dig more into the details of these</w:t>
      </w:r>
    </w:p>
  </w:comment>
  <w:comment w:id="188" w:author="Ray Hilborn" w:date="2015-01-09T16:46:00Z" w:initials="RH">
    <w:p w14:paraId="3D9D312D" w14:textId="77777777" w:rsidR="00B2140F" w:rsidRDefault="00B2140F">
      <w:pPr>
        <w:pStyle w:val="CommentText"/>
      </w:pPr>
      <w:r>
        <w:rPr>
          <w:rStyle w:val="CommentReference"/>
        </w:rPr>
        <w:annotationRef/>
      </w:r>
      <w:r w:rsidR="00482271">
        <w:t xml:space="preserve">at this point I am very </w:t>
      </w:r>
      <w:proofErr w:type="spellStart"/>
      <w:r w:rsidR="00482271">
        <w:t>intersted</w:t>
      </w:r>
      <w:proofErr w:type="spellEnd"/>
      <w:r w:rsidR="00482271">
        <w:t xml:space="preserve"> to see how much profit is increased by a maximization of NPV compared to constant F at the level that maximizes profit</w:t>
      </w:r>
    </w:p>
  </w:comment>
  <w:comment w:id="202" w:author="MikeM" w:date="2015-01-04T19:14:00Z" w:initials="MM">
    <w:p w14:paraId="7148CAE4" w14:textId="582626E0" w:rsidR="00D85C69" w:rsidRDefault="00D85C69">
      <w:pPr>
        <w:pStyle w:val="CommentText"/>
      </w:pPr>
      <w:r>
        <w:rPr>
          <w:rStyle w:val="CommentReference"/>
        </w:rPr>
        <w:annotationRef/>
      </w:r>
      <w:r>
        <w:t>I don’t see this comparison in the results. (In contrast, I do see the comparison with status quo fishing in Figs 1,2,3).</w:t>
      </w:r>
    </w:p>
  </w:comment>
  <w:comment w:id="191" w:author="Ray Hilborn" w:date="2015-01-09T16:46:00Z" w:initials="RH">
    <w:p w14:paraId="70707265" w14:textId="24E18913" w:rsidR="00B2140F" w:rsidRDefault="00B2140F">
      <w:pPr>
        <w:pStyle w:val="CommentText"/>
      </w:pPr>
      <w:r>
        <w:rPr>
          <w:rStyle w:val="CommentReference"/>
        </w:rPr>
        <w:annotationRef/>
      </w:r>
      <w:r w:rsidR="00482271">
        <w:t>this style  doesn't seem "consistent" with the typical Science or Nature paper</w:t>
      </w:r>
    </w:p>
    <w:p w14:paraId="51BB0F2C" w14:textId="0BB09C42" w:rsidR="005516D7" w:rsidRDefault="005516D7">
      <w:pPr>
        <w:pStyle w:val="CommentText"/>
      </w:pPr>
      <w:r>
        <w:t>TB: agree, too many equations that could be explained better in the methods section.</w:t>
      </w:r>
    </w:p>
  </w:comment>
  <w:comment w:id="203" w:author="Trevor Branch" w:date="2015-01-09T16:46:00Z" w:initials="TB">
    <w:p w14:paraId="0025D96F" w14:textId="549E9EA7" w:rsidR="005516D7" w:rsidRDefault="005516D7">
      <w:pPr>
        <w:pStyle w:val="CommentText"/>
      </w:pPr>
      <w:r>
        <w:rPr>
          <w:rStyle w:val="CommentReference"/>
        </w:rPr>
        <w:annotationRef/>
      </w:r>
      <w:r>
        <w:t xml:space="preserve">I don’t like this at all. This method just says you know status if you know status.  </w:t>
      </w:r>
    </w:p>
  </w:comment>
  <w:comment w:id="205" w:author="MikeM" w:date="2015-01-04T20:01:00Z" w:initials="MM">
    <w:p w14:paraId="209F17C1" w14:textId="2138FD97" w:rsidR="00887E41" w:rsidRDefault="00887E41">
      <w:pPr>
        <w:pStyle w:val="CommentText"/>
      </w:pPr>
      <w:r>
        <w:rPr>
          <w:rStyle w:val="CommentReference"/>
        </w:rPr>
        <w:annotationRef/>
      </w:r>
      <w:r>
        <w:t xml:space="preserve">Not necessarily for the main text, but somewhere it would be useful to show a time series plot over the next </w:t>
      </w:r>
      <w:r w:rsidR="00C65980">
        <w:t>~25-</w:t>
      </w:r>
      <w:r>
        <w:t>50 years showing how the 5 different policies differ in their predictions for mean catch, profits, and biomass over this period.</w:t>
      </w:r>
      <w:r w:rsidR="008939DE">
        <w:t xml:space="preserve"> (i.e. 15 time series projections for global means). These would show how such short-term losses differ across the 5 different policies, and which ones allow faster recovery.</w:t>
      </w:r>
      <w:r w:rsidR="00DA35D2">
        <w:t xml:space="preserve"> </w:t>
      </w:r>
    </w:p>
    <w:p w14:paraId="21A98F26" w14:textId="77777777" w:rsidR="00DA35D2" w:rsidRDefault="00DA35D2">
      <w:pPr>
        <w:pStyle w:val="CommentText"/>
      </w:pPr>
    </w:p>
    <w:p w14:paraId="417ADB39" w14:textId="22654234" w:rsidR="00DA35D2" w:rsidRDefault="00DA35D2">
      <w:pPr>
        <w:pStyle w:val="CommentText"/>
      </w:pPr>
      <w:r>
        <w:t>e.g. just how severe are short term pains expected to be compared with long term gains?</w:t>
      </w:r>
    </w:p>
    <w:p w14:paraId="1694EC08" w14:textId="77777777" w:rsidR="008939DE" w:rsidRDefault="008939DE">
      <w:pPr>
        <w:pStyle w:val="CommentText"/>
      </w:pPr>
    </w:p>
    <w:p w14:paraId="5A21572F" w14:textId="5F43957F" w:rsidR="008939DE" w:rsidRDefault="008939DE">
      <w:pPr>
        <w:pStyle w:val="CommentText"/>
      </w:pPr>
      <w:r>
        <w:t>It could be useful to additionally separate the trends for developing countries from those of developed countries (30 total time series projections). This could further show that certain policies may be more effective in the short or long run depending on level of development.</w:t>
      </w:r>
    </w:p>
  </w:comment>
  <w:comment w:id="206" w:author="Steve Gaines" w:date="2015-01-09T16:46:00Z" w:initials="SG">
    <w:p w14:paraId="3D794AC8" w14:textId="190BEE20" w:rsidR="007B7AF1" w:rsidRDefault="007B7AF1">
      <w:pPr>
        <w:pStyle w:val="CommentText"/>
      </w:pPr>
      <w:r>
        <w:rPr>
          <w:rStyle w:val="CommentReference"/>
        </w:rPr>
        <w:annotationRef/>
      </w:r>
      <w:r>
        <w:t>This isn’t there yet. I put in a comment about the timing of the institutional benefits that we could expand to address this point.</w:t>
      </w:r>
    </w:p>
  </w:comment>
  <w:comment w:id="204" w:author="Ray Hilborn" w:date="2015-01-09T16:46:00Z" w:initials="RH">
    <w:p w14:paraId="009F3ABD" w14:textId="779D0D91" w:rsidR="00DC15C3" w:rsidRDefault="00DC15C3">
      <w:pPr>
        <w:pStyle w:val="CommentText"/>
      </w:pPr>
      <w:r>
        <w:rPr>
          <w:rStyle w:val="CommentReference"/>
        </w:rPr>
        <w:annotationRef/>
      </w:r>
      <w:r w:rsidR="00482271">
        <w:t>Wouldn't another metric be effort aka employment as a target for many countries</w:t>
      </w:r>
    </w:p>
  </w:comment>
  <w:comment w:id="207" w:author="Steve Gaines" w:date="2015-01-09T16:46:00Z" w:initials="SG">
    <w:p w14:paraId="638E38C4" w14:textId="3BF25633" w:rsidR="004C72C3" w:rsidRDefault="004C72C3">
      <w:pPr>
        <w:pStyle w:val="CommentText"/>
      </w:pPr>
      <w:r>
        <w:rPr>
          <w:rStyle w:val="CommentReference"/>
        </w:rPr>
        <w:annotationRef/>
      </w:r>
      <w:r>
        <w:t>This will change greatly if the status quo is defined as I did above. I believe all these fisheries will now have the same or higher final biomass.</w:t>
      </w:r>
    </w:p>
  </w:comment>
  <w:comment w:id="208" w:author="MikeM" w:date="2015-01-04T19:08:00Z" w:initials="MM">
    <w:p w14:paraId="1C4790D9" w14:textId="05C5B355" w:rsidR="00DE649D" w:rsidRDefault="00DE649D">
      <w:pPr>
        <w:pStyle w:val="CommentText"/>
      </w:pPr>
      <w:r>
        <w:rPr>
          <w:rStyle w:val="CommentReference"/>
        </w:rPr>
        <w:annotationRef/>
      </w:r>
      <w:r>
        <w:t xml:space="preserve">not sure if this means 58% of the </w:t>
      </w:r>
      <w:r w:rsidR="00CE7B0B">
        <w:t xml:space="preserve">subset of </w:t>
      </w:r>
      <w:r>
        <w:t>fisheries with b&lt;1, or 58/60 = 97% of those fisheries</w:t>
      </w:r>
      <w:r w:rsidR="00CE7B0B">
        <w:t xml:space="preserve"> in the subset</w:t>
      </w:r>
      <w:r>
        <w:t>.</w:t>
      </w:r>
    </w:p>
  </w:comment>
  <w:comment w:id="209" w:author="MikeM" w:date="2015-01-04T19:09:00Z" w:initials="MM">
    <w:p w14:paraId="0C7D690C" w14:textId="52D17135" w:rsidR="00CE7B0B" w:rsidRDefault="00CE7B0B">
      <w:pPr>
        <w:pStyle w:val="CommentText"/>
      </w:pPr>
      <w:r>
        <w:rPr>
          <w:rStyle w:val="CommentReference"/>
        </w:rPr>
        <w:annotationRef/>
      </w:r>
      <w:r>
        <w:t>2046 in caption</w:t>
      </w:r>
    </w:p>
  </w:comment>
  <w:comment w:id="217" w:author="Trevor Branch" w:date="2015-01-09T16:46:00Z" w:initials="TB">
    <w:p w14:paraId="7075F212" w14:textId="0AE52354" w:rsidR="005516D7" w:rsidRDefault="005516D7">
      <w:pPr>
        <w:pStyle w:val="CommentText"/>
      </w:pPr>
      <w:r>
        <w:rPr>
          <w:rStyle w:val="CommentReference"/>
        </w:rPr>
        <w:annotationRef/>
      </w:r>
      <w:r>
        <w:t xml:space="preserve">why not 2050? 2046 seems totally arbitrary. Shouldn’t this be biomass vs. food? </w:t>
      </w:r>
    </w:p>
  </w:comment>
  <w:comment w:id="216" w:author="Ray Hilborn" w:date="2015-01-09T16:46:00Z" w:initials="RH">
    <w:p w14:paraId="6BCF53C4" w14:textId="61B4D099" w:rsidR="008736FB" w:rsidRDefault="008736FB">
      <w:pPr>
        <w:pStyle w:val="CommentText"/>
      </w:pPr>
      <w:r>
        <w:rPr>
          <w:rStyle w:val="CommentReference"/>
        </w:rPr>
        <w:annotationRef/>
      </w:r>
      <w:r w:rsidR="00482271">
        <w:t xml:space="preserve">Make clear each point is a country,  in the NPV legend replace %change to %increase </w:t>
      </w:r>
      <w:r w:rsidR="00482271">
        <w:br/>
      </w:r>
      <w:r w:rsidR="00482271">
        <w:br/>
        <w:t>I would find this graph more if the size of the circles was proportional to the MSY of the country</w:t>
      </w:r>
    </w:p>
    <w:p w14:paraId="70B35AA4" w14:textId="5F9555BA" w:rsidR="008736FB" w:rsidRDefault="00482271">
      <w:pPr>
        <w:pStyle w:val="CommentText"/>
      </w:pPr>
      <w:r>
        <w:t>Perhaps use size of circles proportional to value of stock, and color to represent potential NPV increase</w:t>
      </w:r>
    </w:p>
    <w:p w14:paraId="31F1514E" w14:textId="69461156" w:rsidR="005516D7" w:rsidRDefault="005516D7">
      <w:pPr>
        <w:pStyle w:val="CommentText"/>
      </w:pPr>
      <w:r>
        <w:t xml:space="preserve">TB: agree: use the </w:t>
      </w:r>
      <w:r w:rsidR="00E97625">
        <w:t xml:space="preserve">MSY of the country here or value for the circle size. It probably would be too much to have different colors too. But you could have one color that varies in intensity from pale pink to dark red to convey another dimension. </w:t>
      </w:r>
    </w:p>
    <w:p w14:paraId="7F06AABD" w14:textId="77777777" w:rsidR="008736FB" w:rsidRDefault="008736FB">
      <w:pPr>
        <w:pStyle w:val="CommentText"/>
      </w:pPr>
    </w:p>
  </w:comment>
  <w:comment w:id="218" w:author="Steve Gaines" w:date="2015-01-09T16:46:00Z" w:initials="SG">
    <w:p w14:paraId="556528FF" w14:textId="24E087E8" w:rsidR="004C72C3" w:rsidRDefault="004C72C3">
      <w:pPr>
        <w:pStyle w:val="CommentText"/>
      </w:pPr>
      <w:r>
        <w:rPr>
          <w:rStyle w:val="CommentReference"/>
        </w:rPr>
        <w:annotationRef/>
      </w:r>
      <w:r>
        <w:t>I think this should be relegated to the countries that are underfishing underfished stocks.</w:t>
      </w:r>
    </w:p>
  </w:comment>
  <w:comment w:id="219" w:author="Steve Gaines" w:date="2015-01-09T16:46:00Z" w:initials="SG">
    <w:p w14:paraId="5AE1AC08" w14:textId="111CFC0E" w:rsidR="004C72C3" w:rsidRDefault="004C72C3">
      <w:pPr>
        <w:pStyle w:val="CommentText"/>
      </w:pPr>
      <w:r>
        <w:rPr>
          <w:rStyle w:val="CommentReference"/>
        </w:rPr>
        <w:annotationRef/>
      </w:r>
      <w:r>
        <w:t>Confusing, since countries have a geography of their own. I’d use to the right and up</w:t>
      </w:r>
    </w:p>
  </w:comment>
  <w:comment w:id="226" w:author="Trevor Branch" w:date="2015-01-09T16:46:00Z" w:initials="TB">
    <w:p w14:paraId="333D94A6" w14:textId="5C37E1A0" w:rsidR="00E97625" w:rsidRDefault="00E97625">
      <w:pPr>
        <w:pStyle w:val="CommentText"/>
      </w:pPr>
      <w:r>
        <w:rPr>
          <w:rStyle w:val="CommentReference"/>
        </w:rPr>
        <w:annotationRef/>
      </w:r>
      <w:r>
        <w:t xml:space="preserve">don’t use P1, use a short-cut in words like “maximum profits”, “Fmsy policy” etc. Define on first use. </w:t>
      </w:r>
    </w:p>
  </w:comment>
  <w:comment w:id="227" w:author="MikeM" w:date="2015-01-04T19:31:00Z" w:initials="MM">
    <w:p w14:paraId="6F51058B" w14:textId="69D3A843" w:rsidR="005D0F96" w:rsidRDefault="005D0F96">
      <w:pPr>
        <w:pStyle w:val="CommentText"/>
      </w:pPr>
      <w:r>
        <w:rPr>
          <w:rStyle w:val="CommentReference"/>
        </w:rPr>
        <w:annotationRef/>
      </w:r>
      <w:r>
        <w:t>should the labels in the footnote all be decreased by one digit?</w:t>
      </w:r>
    </w:p>
  </w:comment>
  <w:comment w:id="228" w:author="Ray Hilborn" w:date="2015-01-09T16:46:00Z" w:initials="RH">
    <w:p w14:paraId="00BEE82E" w14:textId="36DDEA4E" w:rsidR="00880957" w:rsidRDefault="00880957">
      <w:pPr>
        <w:pStyle w:val="CommentText"/>
      </w:pPr>
      <w:r>
        <w:rPr>
          <w:rStyle w:val="CommentReference"/>
        </w:rPr>
        <w:annotationRef/>
      </w:r>
      <w:r w:rsidR="00482271">
        <w:t>This seems to show that globally food could be increased by 50% ... quite inconsistent with the abstract</w:t>
      </w:r>
    </w:p>
  </w:comment>
  <w:comment w:id="229" w:author="Ray Hilborn" w:date="2015-01-09T16:46:00Z" w:initials="RH">
    <w:p w14:paraId="44C237EC" w14:textId="69E840A8" w:rsidR="009E47E8" w:rsidRDefault="009E47E8">
      <w:pPr>
        <w:pStyle w:val="CommentText"/>
      </w:pPr>
      <w:r>
        <w:rPr>
          <w:rStyle w:val="CommentReference"/>
        </w:rPr>
        <w:annotationRef/>
      </w:r>
      <w:r w:rsidR="00482271">
        <w:t>I am very suspicious that the US could increase yield by 50% -- RAM legacy covers most US catch and yield would be increased by fishing harder not less!</w:t>
      </w:r>
    </w:p>
  </w:comment>
  <w:comment w:id="232" w:author="MikeM" w:date="2015-01-04T19:32:00Z" w:initials="MM">
    <w:p w14:paraId="77EB122A" w14:textId="0A2182C9" w:rsidR="005D0F96" w:rsidRDefault="005D0F96">
      <w:pPr>
        <w:pStyle w:val="CommentText"/>
      </w:pPr>
      <w:r>
        <w:rPr>
          <w:rStyle w:val="CommentReference"/>
        </w:rPr>
        <w:annotationRef/>
      </w:r>
      <w:r>
        <w:t>“multinational” is unclear.</w:t>
      </w:r>
      <w:r w:rsidR="00C65980">
        <w:t xml:space="preserve"> What about EU or all of Europe instead?</w:t>
      </w:r>
    </w:p>
  </w:comment>
  <w:comment w:id="233" w:author="Steve Gaines" w:date="2015-01-09T16:46:00Z" w:initials="SG">
    <w:p w14:paraId="4AE6D229" w14:textId="0897DF84" w:rsidR="004C72C3" w:rsidRDefault="004C72C3">
      <w:pPr>
        <w:pStyle w:val="CommentText"/>
      </w:pPr>
      <w:r>
        <w:rPr>
          <w:rStyle w:val="CommentReference"/>
        </w:rPr>
        <w:annotationRef/>
      </w:r>
      <w:r>
        <w:t>Are we avoiding using catch share?</w:t>
      </w:r>
    </w:p>
  </w:comment>
  <w:comment w:id="239" w:author="Tyler Clavelle" w:date="2015-01-09T16:46:00Z" w:initials="TC">
    <w:p w14:paraId="73BDA27A" w14:textId="3CE22D96" w:rsidR="004C72C3" w:rsidRDefault="004C72C3">
      <w:pPr>
        <w:pStyle w:val="CommentText"/>
      </w:pPr>
      <w:r>
        <w:rPr>
          <w:rStyle w:val="CommentReference"/>
        </w:rPr>
        <w:annotationRef/>
      </w:r>
      <w:r>
        <w:t>Top 20 fishing nations in 2012</w:t>
      </w:r>
    </w:p>
  </w:comment>
  <w:comment w:id="240" w:author="MikeM" w:date="2015-01-04T19:56:00Z" w:initials="MM">
    <w:p w14:paraId="6650D2AA" w14:textId="48B12033" w:rsidR="00853498" w:rsidRDefault="00853498">
      <w:pPr>
        <w:pStyle w:val="CommentText"/>
      </w:pPr>
      <w:r>
        <w:rPr>
          <w:rStyle w:val="CommentReference"/>
        </w:rPr>
        <w:annotationRef/>
      </w:r>
      <w:r>
        <w:t xml:space="preserve">I imagine this would be quite sensitive to the assumptions of 20% price increase and 20% cost decrease following catch share implementation. How would the discrepancy change under more modest levels, or more extreme levels of price increase and/or cost decrease? </w:t>
      </w:r>
    </w:p>
  </w:comment>
  <w:comment w:id="244" w:author="MikeM" w:date="2015-01-04T19:59:00Z" w:initials="MM">
    <w:p w14:paraId="6A8ADCBB" w14:textId="1C6A9FA2" w:rsidR="00DA35D2" w:rsidRDefault="00DA35D2">
      <w:pPr>
        <w:pStyle w:val="CommentText"/>
      </w:pPr>
      <w:r>
        <w:rPr>
          <w:rStyle w:val="CommentReference"/>
        </w:rPr>
        <w:annotationRef/>
      </w:r>
      <w:r>
        <w:t>same y-axis scale for the multinational and global bars would be easier for the reader, with no loss of information.</w:t>
      </w:r>
    </w:p>
  </w:comment>
  <w:comment w:id="245" w:author="MikeM" w:date="2015-01-04T20:04:00Z" w:initials="MM">
    <w:p w14:paraId="7057C461" w14:textId="06E65C7C" w:rsidR="000F163A" w:rsidRDefault="000F163A">
      <w:pPr>
        <w:pStyle w:val="CommentText"/>
      </w:pPr>
      <w:r>
        <w:rPr>
          <w:rStyle w:val="CommentReference"/>
        </w:rPr>
        <w:annotationRef/>
      </w:r>
      <w:r>
        <w:t xml:space="preserve">to complement the focus on countries, it would be interesting to see some of the predictions for particular stocks. What about taking the </w:t>
      </w:r>
      <w:r w:rsidR="005B13A0">
        <w:t>largest 20 stocks in RAM, or a random subset of a few groundfish, few tunas, few small pelagics, few invertebrates, and showing projected biomass, catch, and profits under different policy scenarios?</w:t>
      </w:r>
    </w:p>
    <w:p w14:paraId="2AA13E78" w14:textId="4E76C12F" w:rsidR="005B13A0" w:rsidRDefault="005B13A0">
      <w:pPr>
        <w:pStyle w:val="CommentText"/>
      </w:pPr>
      <w:r>
        <w:t>(for supporting information)</w:t>
      </w:r>
    </w:p>
  </w:comment>
  <w:comment w:id="246" w:author="MikeM" w:date="2015-01-04T20:08:00Z" w:initials="MM">
    <w:p w14:paraId="2EC51F9C" w14:textId="35CDC775" w:rsidR="005B13A0" w:rsidRDefault="005B13A0">
      <w:pPr>
        <w:pStyle w:val="CommentText"/>
      </w:pPr>
      <w:r>
        <w:rPr>
          <w:rStyle w:val="CommentReference"/>
        </w:rPr>
        <w:annotationRef/>
      </w:r>
      <w:r>
        <w:t>spell out</w:t>
      </w:r>
    </w:p>
  </w:comment>
  <w:comment w:id="251" w:author="MikeM" w:date="2015-01-04T20:16:00Z" w:initials="MM">
    <w:p w14:paraId="1BF48D8B" w14:textId="5FA89AE1" w:rsidR="009C05C9" w:rsidRDefault="009C05C9">
      <w:pPr>
        <w:pStyle w:val="CommentText"/>
      </w:pPr>
      <w:r>
        <w:rPr>
          <w:rStyle w:val="CommentReference"/>
        </w:rPr>
        <w:annotationRef/>
      </w:r>
      <w:r>
        <w:t>in supporting information, also important to state that we assume no price feedbacks as biomass changes, i.e. no supply/demand accounting.</w:t>
      </w:r>
    </w:p>
  </w:comment>
  <w:comment w:id="252" w:author="MikeM" w:date="2015-01-04T20:41:00Z" w:initials="MM">
    <w:p w14:paraId="494180B0" w14:textId="2B4C5347" w:rsidR="00AD40A5" w:rsidRDefault="00AD40A5">
      <w:pPr>
        <w:pStyle w:val="CommentText"/>
      </w:pPr>
      <w:r>
        <w:rPr>
          <w:rStyle w:val="CommentReference"/>
        </w:rPr>
        <w:annotationRef/>
      </w:r>
      <w:r>
        <w:t>would it be worth repeating the analysis limiting the stocks to only those from RAM? This would take away any potential MSY-extrapolation biases and leave only assessed stocks.</w:t>
      </w:r>
    </w:p>
  </w:comment>
  <w:comment w:id="253" w:author="Tyler Clavelle" w:date="2015-01-09T16:46:00Z" w:initials="TC">
    <w:p w14:paraId="05EB295E" w14:textId="45E075D8" w:rsidR="004C72C3" w:rsidRDefault="004C72C3">
      <w:pPr>
        <w:pStyle w:val="CommentText"/>
      </w:pPr>
      <w:r>
        <w:rPr>
          <w:rStyle w:val="CommentReference"/>
        </w:rPr>
        <w:annotationRef/>
      </w:r>
      <w:r>
        <w:t>For Optimal policy</w:t>
      </w:r>
    </w:p>
  </w:comment>
  <w:comment w:id="263" w:author="MikeM" w:date="2015-01-04T20:12:00Z" w:initials="MM">
    <w:p w14:paraId="1759FE30" w14:textId="5A079A39" w:rsidR="005B235E" w:rsidRDefault="005B235E">
      <w:pPr>
        <w:pStyle w:val="CommentText"/>
      </w:pPr>
      <w:r>
        <w:rPr>
          <w:rStyle w:val="CommentReference"/>
        </w:rPr>
        <w:annotationRef/>
      </w:r>
      <w:r>
        <w:t>compared to p0 projections or compared to current levels?</w:t>
      </w:r>
    </w:p>
  </w:comment>
  <w:comment w:id="262" w:author="Steve Gaines" w:date="2015-01-09T16:46:00Z" w:initials="SG">
    <w:p w14:paraId="63A6D76E" w14:textId="4A1E3B72" w:rsidR="004C72C3" w:rsidRDefault="004C72C3">
      <w:pPr>
        <w:pStyle w:val="CommentText"/>
      </w:pPr>
      <w:r>
        <w:rPr>
          <w:rStyle w:val="CommentReference"/>
        </w:rPr>
        <w:annotationRef/>
      </w:r>
      <w:r>
        <w:t>This is a different metric than what is described above. We need to be clear about that.</w:t>
      </w:r>
    </w:p>
  </w:comment>
  <w:comment w:id="265" w:author="Trevor Branch" w:date="2015-01-09T16:46:00Z" w:initials="TB">
    <w:p w14:paraId="390826FA" w14:textId="669F9A63" w:rsidR="005A3A98" w:rsidRDefault="005A3A98">
      <w:pPr>
        <w:pStyle w:val="CommentText"/>
      </w:pPr>
      <w:r>
        <w:rPr>
          <w:rStyle w:val="CommentReference"/>
        </w:rPr>
        <w:annotationRef/>
      </w:r>
      <w:r>
        <w:t>this is even more unlikely than the 2048 prediction</w:t>
      </w:r>
      <w:bookmarkStart w:id="266" w:name="_GoBack"/>
      <w:bookmarkEnd w:id="266"/>
      <w:r>
        <w:t>: it assumes that the environment has no effect on fisheries abundance or performance! But some small pelagics will always be collapsed because of poor recruitment.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9526B" w14:textId="77777777" w:rsidR="00DF3FAD" w:rsidRDefault="00DF3FAD" w:rsidP="00654DAB">
      <w:pPr>
        <w:spacing w:after="0" w:line="240" w:lineRule="auto"/>
      </w:pPr>
      <w:r>
        <w:separator/>
      </w:r>
    </w:p>
  </w:endnote>
  <w:endnote w:type="continuationSeparator" w:id="0">
    <w:p w14:paraId="6DDE6B70" w14:textId="77777777" w:rsidR="00DF3FAD" w:rsidRDefault="00DF3FAD" w:rsidP="00654DAB">
      <w:pPr>
        <w:spacing w:after="0" w:line="240" w:lineRule="auto"/>
      </w:pPr>
      <w:r>
        <w:continuationSeparator/>
      </w:r>
    </w:p>
  </w:endnote>
  <w:endnote w:type="continuationNotice" w:id="1">
    <w:p w14:paraId="2B498A7F" w14:textId="77777777" w:rsidR="00DF3FAD" w:rsidRDefault="00DF3F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245DE" w14:textId="77777777" w:rsidR="00F315D3" w:rsidRDefault="00F31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2AC5F" w14:textId="77777777" w:rsidR="00DF3FAD" w:rsidRDefault="00DF3FAD" w:rsidP="00654DAB">
      <w:pPr>
        <w:spacing w:after="0" w:line="240" w:lineRule="auto"/>
      </w:pPr>
      <w:r>
        <w:separator/>
      </w:r>
    </w:p>
  </w:footnote>
  <w:footnote w:type="continuationSeparator" w:id="0">
    <w:p w14:paraId="03478F35" w14:textId="77777777" w:rsidR="00DF3FAD" w:rsidRDefault="00DF3FAD" w:rsidP="00654DAB">
      <w:pPr>
        <w:spacing w:after="0" w:line="240" w:lineRule="auto"/>
      </w:pPr>
      <w:r>
        <w:continuationSeparator/>
      </w:r>
    </w:p>
  </w:footnote>
  <w:footnote w:type="continuationNotice" w:id="1">
    <w:p w14:paraId="18169164" w14:textId="77777777" w:rsidR="00DF3FAD" w:rsidRDefault="00DF3FAD">
      <w:pPr>
        <w:spacing w:after="0" w:line="240" w:lineRule="auto"/>
      </w:pPr>
    </w:p>
  </w:footnote>
  <w:footnote w:id="2">
    <w:p w14:paraId="393A6CA2" w14:textId="3FA49EED" w:rsidR="004C72C3" w:rsidRDefault="004C72C3">
      <w:pPr>
        <w:pStyle w:val="FootnoteText"/>
      </w:pPr>
      <w:r>
        <w:rPr>
          <w:rStyle w:val="FootnoteReference"/>
        </w:rPr>
        <w:footnoteRef/>
      </w:r>
      <w:r>
        <w:t xml:space="preserve"> Figure includes consumption from freshwater aquaculture and </w:t>
      </w:r>
      <w:proofErr w:type="spellStart"/>
      <w:r>
        <w:t>mariculture</w:t>
      </w:r>
      <w:proofErr w:type="spellEnd"/>
      <w:r>
        <w:t>. (China Food and Nutrition Development Guideline 2014-2016).</w:t>
      </w:r>
    </w:p>
  </w:footnote>
  <w:footnote w:id="3">
    <w:p w14:paraId="665C6702" w14:textId="77407DF7" w:rsidR="004C72C3" w:rsidRDefault="004C72C3">
      <w:pPr>
        <w:pStyle w:val="FootnoteText"/>
      </w:pPr>
      <w:r w:rsidRPr="00A74CD5">
        <w:rPr>
          <w:rStyle w:val="FootnoteReference"/>
        </w:rPr>
        <w:footnoteRef/>
      </w:r>
      <w:r>
        <w:t xml:space="preserve"> For these results, we restrict attention to the 60% of global fisheries that we estimate have some need for recovery; i.e. those with b</w:t>
      </w:r>
      <w:r w:rsidRPr="00654DAB">
        <w:rPr>
          <w:vertAlign w:val="subscript"/>
        </w:rPr>
        <w:t>0</w:t>
      </w:r>
      <w:r>
        <w:t xml:space="preserve">&lt;1.  Gains are also possible for fisheries with </w:t>
      </w:r>
      <w:proofErr w:type="spellStart"/>
      <w:r>
        <w:t>with</w:t>
      </w:r>
      <w:proofErr w:type="spellEnd"/>
      <w:r>
        <w:t xml:space="preserve"> b</w:t>
      </w:r>
      <w:r w:rsidRPr="00654DAB">
        <w:rPr>
          <w:vertAlign w:val="subscript"/>
        </w:rPr>
        <w:t>0</w:t>
      </w:r>
      <w:r>
        <w:t>&gt;1, though the gains are from fishing harder on underexploited stocks; we leave that for future analysis.</w:t>
      </w:r>
    </w:p>
  </w:footnote>
  <w:footnote w:id="4">
    <w:p w14:paraId="01E8AA99" w14:textId="7B87F5CC" w:rsidR="004C72C3" w:rsidRDefault="004C72C3">
      <w:pPr>
        <w:pStyle w:val="FootnoteText"/>
      </w:pPr>
      <w:r w:rsidRPr="00A74CD5">
        <w:rPr>
          <w:rStyle w:val="FootnoteReference"/>
        </w:rPr>
        <w:footnoteRef/>
      </w:r>
      <w:r>
        <w:t xml:space="preserve"> P4 will tend to have higher biomass than P2 and P3 because P4 is an economic objective, and there are stock-dependent costs that reduce the costs of catching a fish as biomass increases (cite XXX).  P4 will tend to have higher biomass than P5 because P5 involves lower cost and higher price, both of which tend to drive the economically optimal stock to a lower level.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F0A3F" w14:textId="77777777" w:rsidR="00F315D3" w:rsidRDefault="00F315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E55B1"/>
    <w:multiLevelType w:val="hybridMultilevel"/>
    <w:tmpl w:val="829E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79"/>
    <w:rsid w:val="00012E07"/>
    <w:rsid w:val="00056E3B"/>
    <w:rsid w:val="0006348B"/>
    <w:rsid w:val="00065579"/>
    <w:rsid w:val="00073644"/>
    <w:rsid w:val="000A35D7"/>
    <w:rsid w:val="000B0B8F"/>
    <w:rsid w:val="000B7A19"/>
    <w:rsid w:val="000C6E06"/>
    <w:rsid w:val="000D3355"/>
    <w:rsid w:val="000E69CA"/>
    <w:rsid w:val="000F0EAF"/>
    <w:rsid w:val="000F163A"/>
    <w:rsid w:val="000F3FA6"/>
    <w:rsid w:val="001163E9"/>
    <w:rsid w:val="001411F1"/>
    <w:rsid w:val="00141F92"/>
    <w:rsid w:val="00143968"/>
    <w:rsid w:val="00145925"/>
    <w:rsid w:val="00145F3E"/>
    <w:rsid w:val="001577DB"/>
    <w:rsid w:val="00172ECC"/>
    <w:rsid w:val="0019279B"/>
    <w:rsid w:val="001B1C7C"/>
    <w:rsid w:val="001B4901"/>
    <w:rsid w:val="001B4D85"/>
    <w:rsid w:val="001C72C6"/>
    <w:rsid w:val="001D6942"/>
    <w:rsid w:val="001E687C"/>
    <w:rsid w:val="00202209"/>
    <w:rsid w:val="00211288"/>
    <w:rsid w:val="00211E4C"/>
    <w:rsid w:val="00226E44"/>
    <w:rsid w:val="002573E1"/>
    <w:rsid w:val="00260FAF"/>
    <w:rsid w:val="00297DAB"/>
    <w:rsid w:val="002E4EEE"/>
    <w:rsid w:val="002F04BE"/>
    <w:rsid w:val="002F3855"/>
    <w:rsid w:val="003079C6"/>
    <w:rsid w:val="00326696"/>
    <w:rsid w:val="00346522"/>
    <w:rsid w:val="0036337B"/>
    <w:rsid w:val="003A2C3B"/>
    <w:rsid w:val="003C1DAB"/>
    <w:rsid w:val="003C68CE"/>
    <w:rsid w:val="003D3575"/>
    <w:rsid w:val="003D7FD6"/>
    <w:rsid w:val="00403957"/>
    <w:rsid w:val="00422869"/>
    <w:rsid w:val="0043177C"/>
    <w:rsid w:val="0043678E"/>
    <w:rsid w:val="00453405"/>
    <w:rsid w:val="00471F57"/>
    <w:rsid w:val="00472FD8"/>
    <w:rsid w:val="00482271"/>
    <w:rsid w:val="00484523"/>
    <w:rsid w:val="0048792C"/>
    <w:rsid w:val="004C72C3"/>
    <w:rsid w:val="005061BA"/>
    <w:rsid w:val="005272A1"/>
    <w:rsid w:val="005516D7"/>
    <w:rsid w:val="005552BA"/>
    <w:rsid w:val="00561764"/>
    <w:rsid w:val="005A3A98"/>
    <w:rsid w:val="005B13A0"/>
    <w:rsid w:val="005B235E"/>
    <w:rsid w:val="005D0F96"/>
    <w:rsid w:val="0060282C"/>
    <w:rsid w:val="00604426"/>
    <w:rsid w:val="0062173F"/>
    <w:rsid w:val="00654DAB"/>
    <w:rsid w:val="00662ED4"/>
    <w:rsid w:val="00667579"/>
    <w:rsid w:val="00686256"/>
    <w:rsid w:val="00694F63"/>
    <w:rsid w:val="006A3449"/>
    <w:rsid w:val="006C2E5F"/>
    <w:rsid w:val="006C4C22"/>
    <w:rsid w:val="006D5FD3"/>
    <w:rsid w:val="00701481"/>
    <w:rsid w:val="0070655B"/>
    <w:rsid w:val="007127E6"/>
    <w:rsid w:val="00742A50"/>
    <w:rsid w:val="007446BB"/>
    <w:rsid w:val="00753508"/>
    <w:rsid w:val="00777FE9"/>
    <w:rsid w:val="00791B36"/>
    <w:rsid w:val="007B369E"/>
    <w:rsid w:val="007B7AF1"/>
    <w:rsid w:val="007E4458"/>
    <w:rsid w:val="007E48DC"/>
    <w:rsid w:val="007E5101"/>
    <w:rsid w:val="007F7AFA"/>
    <w:rsid w:val="00816890"/>
    <w:rsid w:val="00833A20"/>
    <w:rsid w:val="008457BF"/>
    <w:rsid w:val="00853498"/>
    <w:rsid w:val="008736FB"/>
    <w:rsid w:val="00880957"/>
    <w:rsid w:val="00880B9C"/>
    <w:rsid w:val="00887E41"/>
    <w:rsid w:val="008939DE"/>
    <w:rsid w:val="008B3F31"/>
    <w:rsid w:val="008B6D47"/>
    <w:rsid w:val="008C7E1A"/>
    <w:rsid w:val="008E26EB"/>
    <w:rsid w:val="008E6401"/>
    <w:rsid w:val="008F432D"/>
    <w:rsid w:val="009029A6"/>
    <w:rsid w:val="00910BD7"/>
    <w:rsid w:val="009118D5"/>
    <w:rsid w:val="00914ECA"/>
    <w:rsid w:val="00917DF7"/>
    <w:rsid w:val="0092026F"/>
    <w:rsid w:val="00925EDA"/>
    <w:rsid w:val="0093044F"/>
    <w:rsid w:val="00935D76"/>
    <w:rsid w:val="00960E29"/>
    <w:rsid w:val="00963BC0"/>
    <w:rsid w:val="00967403"/>
    <w:rsid w:val="009749BC"/>
    <w:rsid w:val="00981102"/>
    <w:rsid w:val="009859C7"/>
    <w:rsid w:val="009B7E52"/>
    <w:rsid w:val="009C05C9"/>
    <w:rsid w:val="009C2B5B"/>
    <w:rsid w:val="009C2DAE"/>
    <w:rsid w:val="009E1EF7"/>
    <w:rsid w:val="009E2F2B"/>
    <w:rsid w:val="009E47E8"/>
    <w:rsid w:val="009E73B0"/>
    <w:rsid w:val="00A046BE"/>
    <w:rsid w:val="00A07F89"/>
    <w:rsid w:val="00A42BF9"/>
    <w:rsid w:val="00A44740"/>
    <w:rsid w:val="00A45FFE"/>
    <w:rsid w:val="00A52158"/>
    <w:rsid w:val="00A55F9D"/>
    <w:rsid w:val="00A74CD5"/>
    <w:rsid w:val="00A74EED"/>
    <w:rsid w:val="00A81E4E"/>
    <w:rsid w:val="00A86F85"/>
    <w:rsid w:val="00A93E65"/>
    <w:rsid w:val="00AA7D60"/>
    <w:rsid w:val="00AB664C"/>
    <w:rsid w:val="00AD40A5"/>
    <w:rsid w:val="00AD4AE1"/>
    <w:rsid w:val="00AD7FE9"/>
    <w:rsid w:val="00AF1C19"/>
    <w:rsid w:val="00AF508D"/>
    <w:rsid w:val="00B03EB2"/>
    <w:rsid w:val="00B07485"/>
    <w:rsid w:val="00B168FD"/>
    <w:rsid w:val="00B2140F"/>
    <w:rsid w:val="00B5158D"/>
    <w:rsid w:val="00B762C8"/>
    <w:rsid w:val="00BA7CC0"/>
    <w:rsid w:val="00BB790B"/>
    <w:rsid w:val="00BD5867"/>
    <w:rsid w:val="00BE194F"/>
    <w:rsid w:val="00BE2864"/>
    <w:rsid w:val="00C0166D"/>
    <w:rsid w:val="00C0177A"/>
    <w:rsid w:val="00C168FD"/>
    <w:rsid w:val="00C24ED8"/>
    <w:rsid w:val="00C5737A"/>
    <w:rsid w:val="00C65980"/>
    <w:rsid w:val="00C773C4"/>
    <w:rsid w:val="00C7767D"/>
    <w:rsid w:val="00C829CB"/>
    <w:rsid w:val="00C90216"/>
    <w:rsid w:val="00C91861"/>
    <w:rsid w:val="00CA6E1C"/>
    <w:rsid w:val="00CB1117"/>
    <w:rsid w:val="00CC248E"/>
    <w:rsid w:val="00CC340B"/>
    <w:rsid w:val="00CE75D4"/>
    <w:rsid w:val="00CE7B0B"/>
    <w:rsid w:val="00CF2BF2"/>
    <w:rsid w:val="00D20D77"/>
    <w:rsid w:val="00D21A88"/>
    <w:rsid w:val="00D4124D"/>
    <w:rsid w:val="00D42769"/>
    <w:rsid w:val="00D55889"/>
    <w:rsid w:val="00D57C92"/>
    <w:rsid w:val="00D85C69"/>
    <w:rsid w:val="00D87657"/>
    <w:rsid w:val="00DA35D2"/>
    <w:rsid w:val="00DB35D2"/>
    <w:rsid w:val="00DC15C3"/>
    <w:rsid w:val="00DE649D"/>
    <w:rsid w:val="00DE6836"/>
    <w:rsid w:val="00DF3FAD"/>
    <w:rsid w:val="00E106C7"/>
    <w:rsid w:val="00E16F2A"/>
    <w:rsid w:val="00E3139B"/>
    <w:rsid w:val="00E6622E"/>
    <w:rsid w:val="00E93811"/>
    <w:rsid w:val="00E97625"/>
    <w:rsid w:val="00EB4F00"/>
    <w:rsid w:val="00EB55E8"/>
    <w:rsid w:val="00EC37A5"/>
    <w:rsid w:val="00EE48DB"/>
    <w:rsid w:val="00F05D07"/>
    <w:rsid w:val="00F315D3"/>
    <w:rsid w:val="00F322C4"/>
    <w:rsid w:val="00FA124F"/>
    <w:rsid w:val="00FB26DF"/>
    <w:rsid w:val="00FB3308"/>
    <w:rsid w:val="00FD2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5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rsid w:val="00654DAB"/>
    <w:rPr>
      <w:sz w:val="20"/>
      <w:szCs w:val="20"/>
    </w:rPr>
  </w:style>
  <w:style w:type="character" w:styleId="FootnoteReference">
    <w:name w:val="footnote reference"/>
    <w:basedOn w:val="DefaultParagraphFont"/>
    <w:uiPriority w:val="99"/>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 w:type="character" w:styleId="EndnoteReference">
    <w:name w:val="endnote reference"/>
    <w:basedOn w:val="DefaultParagraphFont"/>
    <w:uiPriority w:val="99"/>
    <w:semiHidden/>
    <w:unhideWhenUsed/>
    <w:rsid w:val="00A74CD5"/>
    <w:rPr>
      <w:vertAlign w:val="superscript"/>
    </w:rPr>
  </w:style>
  <w:style w:type="paragraph" w:styleId="Caption">
    <w:name w:val="caption"/>
    <w:basedOn w:val="Normal"/>
    <w:next w:val="Normal"/>
    <w:uiPriority w:val="35"/>
    <w:semiHidden/>
    <w:unhideWhenUsed/>
    <w:qFormat/>
    <w:rsid w:val="00A07F89"/>
    <w:pPr>
      <w:spacing w:line="240" w:lineRule="auto"/>
    </w:pPr>
    <w:rPr>
      <w:b/>
      <w:bCs/>
      <w:color w:val="4F81BD" w:themeColor="accent1"/>
      <w:sz w:val="18"/>
      <w:szCs w:val="18"/>
    </w:rPr>
  </w:style>
  <w:style w:type="paragraph" w:styleId="Revision">
    <w:name w:val="Revision"/>
    <w:hidden/>
    <w:uiPriority w:val="99"/>
    <w:semiHidden/>
    <w:rsid w:val="0019279B"/>
    <w:pPr>
      <w:spacing w:after="0" w:line="240" w:lineRule="auto"/>
    </w:pPr>
  </w:style>
  <w:style w:type="paragraph" w:styleId="Header">
    <w:name w:val="header"/>
    <w:basedOn w:val="Normal"/>
    <w:link w:val="HeaderChar"/>
    <w:uiPriority w:val="99"/>
    <w:unhideWhenUsed/>
    <w:rsid w:val="00F31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5D3"/>
  </w:style>
  <w:style w:type="paragraph" w:styleId="Footer">
    <w:name w:val="footer"/>
    <w:basedOn w:val="Normal"/>
    <w:link w:val="FooterChar"/>
    <w:uiPriority w:val="99"/>
    <w:unhideWhenUsed/>
    <w:rsid w:val="00F31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5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rsid w:val="00654DAB"/>
    <w:rPr>
      <w:sz w:val="20"/>
      <w:szCs w:val="20"/>
    </w:rPr>
  </w:style>
  <w:style w:type="character" w:styleId="FootnoteReference">
    <w:name w:val="footnote reference"/>
    <w:basedOn w:val="DefaultParagraphFont"/>
    <w:uiPriority w:val="99"/>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 w:type="character" w:styleId="EndnoteReference">
    <w:name w:val="endnote reference"/>
    <w:basedOn w:val="DefaultParagraphFont"/>
    <w:uiPriority w:val="99"/>
    <w:semiHidden/>
    <w:unhideWhenUsed/>
    <w:rsid w:val="00A74CD5"/>
    <w:rPr>
      <w:vertAlign w:val="superscript"/>
    </w:rPr>
  </w:style>
  <w:style w:type="paragraph" w:styleId="Caption">
    <w:name w:val="caption"/>
    <w:basedOn w:val="Normal"/>
    <w:next w:val="Normal"/>
    <w:uiPriority w:val="35"/>
    <w:semiHidden/>
    <w:unhideWhenUsed/>
    <w:qFormat/>
    <w:rsid w:val="00A07F89"/>
    <w:pPr>
      <w:spacing w:line="240" w:lineRule="auto"/>
    </w:pPr>
    <w:rPr>
      <w:b/>
      <w:bCs/>
      <w:color w:val="4F81BD" w:themeColor="accent1"/>
      <w:sz w:val="18"/>
      <w:szCs w:val="18"/>
    </w:rPr>
  </w:style>
  <w:style w:type="paragraph" w:styleId="Revision">
    <w:name w:val="Revision"/>
    <w:hidden/>
    <w:uiPriority w:val="99"/>
    <w:semiHidden/>
    <w:rsid w:val="0019279B"/>
    <w:pPr>
      <w:spacing w:after="0" w:line="240" w:lineRule="auto"/>
    </w:pPr>
  </w:style>
  <w:style w:type="paragraph" w:styleId="Header">
    <w:name w:val="header"/>
    <w:basedOn w:val="Normal"/>
    <w:link w:val="HeaderChar"/>
    <w:uiPriority w:val="99"/>
    <w:unhideWhenUsed/>
    <w:rsid w:val="00F31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5D3"/>
  </w:style>
  <w:style w:type="paragraph" w:styleId="Footer">
    <w:name w:val="footer"/>
    <w:basedOn w:val="Normal"/>
    <w:link w:val="FooterChar"/>
    <w:uiPriority w:val="99"/>
    <w:unhideWhenUsed/>
    <w:rsid w:val="00F31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0032F-6280-4C09-A78F-DFC1A5A42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4191</Words>
  <Characters>23890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James Costello</dc:creator>
  <cp:lastModifiedBy>MikeM</cp:lastModifiedBy>
  <cp:revision>3</cp:revision>
  <dcterms:created xsi:type="dcterms:W3CDTF">2015-01-09T23:53:00Z</dcterms:created>
  <dcterms:modified xsi:type="dcterms:W3CDTF">2015-01-10T07:30:00Z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zotero-version="4.0.24.1"&gt;&lt;session id="NRkFJBRK"/&gt;&lt;style id="http://www.zotero.org/styles/science"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